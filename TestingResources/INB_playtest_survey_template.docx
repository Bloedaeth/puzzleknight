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02A" w:rsidDel="00C24730" w:rsidRDefault="0077402A" w:rsidP="0077402A">
      <w:pPr>
        <w:pStyle w:val="Title"/>
        <w:rPr>
          <w:del w:id="0" w:author="Sean Harrison" w:date="2017-08-22T00:27:00Z"/>
        </w:rPr>
      </w:pPr>
      <w:del w:id="1" w:author="Sean Harrison" w:date="2017-08-22T00:27:00Z">
        <w:r w:rsidDel="00C24730">
          <w:delText>QUT INB (all units)</w:delText>
        </w:r>
        <w:r w:rsidDel="00C24730">
          <w:br/>
          <w:delText>Template for playtest survey</w:delText>
        </w:r>
      </w:del>
    </w:p>
    <w:p w:rsidR="00CC0CEA" w:rsidDel="00C24730" w:rsidRDefault="0077402A">
      <w:pPr>
        <w:rPr>
          <w:del w:id="2" w:author="Sean Harrison" w:date="2017-08-22T00:27:00Z"/>
        </w:rPr>
      </w:pPr>
      <w:del w:id="3" w:author="Sean Harrison" w:date="2017-08-22T00:27:00Z">
        <w:r w:rsidDel="00C24730">
          <w:delText xml:space="preserve">This is a template to use when conducting a series of playtests and usability tests of a digital game. This provides the framework for a survey to give to each </w:delText>
        </w:r>
        <w:r w:rsidR="006275AF" w:rsidDel="00C24730">
          <w:delText>participant</w:delText>
        </w:r>
        <w:r w:rsidDel="00C24730">
          <w:delText xml:space="preserve"> after they have completed the test. Some sample material is included, but you can adapt this to your needs. </w:delText>
        </w:r>
        <w:r w:rsidR="003C305C" w:rsidDel="00C24730">
          <w:delText>For example, if your game does not have enemies, you should remove the question parts that refer to the enemies.</w:delText>
        </w:r>
        <w:r w:rsidR="007C59A9" w:rsidDel="00C24730">
          <w:delText xml:space="preserve"> If your game has a particular feature you want to investigate, add a question about it.</w:delText>
        </w:r>
      </w:del>
    </w:p>
    <w:p w:rsidR="00C115DD" w:rsidDel="00C24730" w:rsidRDefault="00C115DD">
      <w:pPr>
        <w:rPr>
          <w:del w:id="4" w:author="Sean Harrison" w:date="2017-08-22T00:27:00Z"/>
        </w:rPr>
      </w:pPr>
      <w:del w:id="5" w:author="Sean Harrison" w:date="2017-08-22T00:27:00Z">
        <w:r w:rsidDel="00C24730">
          <w:delText>Make sure that none of the questions are split across two pages!</w:delText>
        </w:r>
      </w:del>
    </w:p>
    <w:p w:rsidR="007C59A9" w:rsidRPr="007C59A9" w:rsidDel="00252E1C" w:rsidRDefault="007C59A9" w:rsidP="007C59A9">
      <w:pPr>
        <w:pStyle w:val="Boxed"/>
        <w:rPr>
          <w:del w:id="6" w:author="Sean Harrison" w:date="2017-08-22T00:26:00Z"/>
          <w:i/>
        </w:rPr>
      </w:pPr>
      <w:del w:id="7" w:author="Sean Harrison" w:date="2017-08-22T00:26:00Z">
        <w:r w:rsidDel="00252E1C">
          <w:delText xml:space="preserve">Text in a box like this should be read, </w:delText>
        </w:r>
        <w:r w:rsidR="00C115DD" w:rsidDel="00252E1C">
          <w:delText>and then</w:delText>
        </w:r>
        <w:r w:rsidDel="00252E1C">
          <w:delText xml:space="preserve"> removed as you make your own document.</w:delText>
        </w:r>
      </w:del>
    </w:p>
    <w:p w:rsidR="00BF400B" w:rsidRDefault="00825A50">
      <w:pPr>
        <w:pStyle w:val="Title"/>
        <w:outlineLvl w:val="0"/>
      </w:pPr>
      <w:r>
        <w:t>Player survey form for</w:t>
      </w:r>
      <w:ins w:id="8" w:author="Sean Harrison" w:date="2017-08-22T00:27:00Z">
        <w:r w:rsidR="00A7598A">
          <w:t xml:space="preserve"> Puzzle Knight</w:t>
        </w:r>
      </w:ins>
      <w:del w:id="9" w:author="Sean Harrison" w:date="2017-08-22T00:27:00Z">
        <w:r w:rsidDel="00A7598A">
          <w:delText xml:space="preserve"> </w:delText>
        </w:r>
        <w:r w:rsidRPr="007C59A9" w:rsidDel="00A7598A">
          <w:rPr>
            <w:highlight w:val="yellow"/>
          </w:rPr>
          <w:delText>&lt;game name&gt;</w:delText>
        </w:r>
      </w:del>
    </w:p>
    <w:p w:rsidR="007C59A9" w:rsidRPr="002E3F58" w:rsidRDefault="007C59A9" w:rsidP="007C59A9">
      <w:pPr>
        <w:tabs>
          <w:tab w:val="right" w:pos="6379"/>
          <w:tab w:val="left" w:pos="6663"/>
          <w:tab w:val="right" w:pos="8789"/>
        </w:tabs>
        <w:rPr>
          <w:u w:val="single"/>
        </w:rPr>
      </w:pPr>
      <w:r>
        <w:t>Your name</w:t>
      </w:r>
      <w:r w:rsidR="00967060">
        <w:t xml:space="preserve"> (optional)</w:t>
      </w:r>
      <w:r>
        <w:t xml:space="preserve">: </w:t>
      </w:r>
      <w:r w:rsidRPr="00842CDF">
        <w:rPr>
          <w:u w:val="single"/>
        </w:rPr>
        <w:tab/>
      </w:r>
      <w:r w:rsidRPr="002E3F58">
        <w:tab/>
      </w:r>
      <w:r>
        <w:t>Unique ID #:</w:t>
      </w:r>
      <w:r>
        <w:rPr>
          <w:u w:val="single"/>
        </w:rPr>
        <w:tab/>
      </w:r>
    </w:p>
    <w:p w:rsidR="007C59A9" w:rsidRDefault="00825A50" w:rsidP="00825A50">
      <w:pPr>
        <w:tabs>
          <w:tab w:val="right" w:pos="6521"/>
        </w:tabs>
      </w:pPr>
      <w:r w:rsidRPr="00842CDF">
        <w:t xml:space="preserve">Thank </w:t>
      </w:r>
      <w:r>
        <w:t xml:space="preserve">you for testing this game. Please answer these questions as accurately as you can. </w:t>
      </w:r>
    </w:p>
    <w:p w:rsidR="00825A50" w:rsidRDefault="00825A50" w:rsidP="00825A50">
      <w:r>
        <w:t>For each of the following statements, please circle one number indicating how much you agree or disagree with that statement as it pertains to yourself.</w:t>
      </w:r>
    </w:p>
    <w:p w:rsidR="003C305C" w:rsidRDefault="003C305C" w:rsidP="003C305C">
      <w:pPr>
        <w:pStyle w:val="ListParagraph"/>
        <w:numPr>
          <w:ilvl w:val="0"/>
          <w:numId w:val="1"/>
        </w:numPr>
      </w:pPr>
      <w:r>
        <w:t>The game was easy to learn how to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3C305C" w:rsidRDefault="003C305C" w:rsidP="003C305C"/>
    <w:p w:rsidR="007C59A9" w:rsidRDefault="007C59A9" w:rsidP="007C59A9">
      <w:pPr>
        <w:pStyle w:val="ListParagraph"/>
        <w:numPr>
          <w:ilvl w:val="0"/>
          <w:numId w:val="1"/>
        </w:numPr>
      </w:pPr>
      <w:r>
        <w:t>The game was fun to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RDefault="007C59A9" w:rsidP="007C59A9"/>
    <w:p w:rsidR="007C59A9" w:rsidRDefault="007C59A9" w:rsidP="007C59A9"/>
    <w:p w:rsidR="003C305C" w:rsidRDefault="003C305C" w:rsidP="007C59A9">
      <w:pPr>
        <w:pStyle w:val="ListParagraph"/>
        <w:numPr>
          <w:ilvl w:val="0"/>
          <w:numId w:val="1"/>
        </w:numPr>
      </w:pPr>
      <w:r>
        <w:t xml:space="preserve">The game was </w:t>
      </w:r>
      <w:r w:rsidR="00C115DD">
        <w:t>frustratingly difficult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RDefault="003C305C" w:rsidP="003C305C"/>
    <w:p w:rsidR="003C305C" w:rsidRDefault="003C305C" w:rsidP="003C305C"/>
    <w:p w:rsidR="003C305C" w:rsidRDefault="003C305C" w:rsidP="007C59A9">
      <w:pPr>
        <w:pStyle w:val="ListParagraph"/>
        <w:numPr>
          <w:ilvl w:val="0"/>
          <w:numId w:val="1"/>
        </w:numPr>
      </w:pPr>
      <w:r>
        <w:t xml:space="preserve">The game was </w:t>
      </w:r>
      <w:r w:rsidR="00736453">
        <w:t>boring</w:t>
      </w:r>
      <w:r w:rsidR="00C115DD">
        <w:t>ly easy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3C305C" w:rsidTr="00021907">
        <w:tc>
          <w:tcPr>
            <w:tcW w:w="1848" w:type="dxa"/>
          </w:tcPr>
          <w:p w:rsidR="003C305C" w:rsidRDefault="003C305C" w:rsidP="00021907">
            <w:pPr>
              <w:jc w:val="center"/>
            </w:pPr>
            <w:r>
              <w:t>1</w:t>
            </w:r>
          </w:p>
        </w:tc>
        <w:tc>
          <w:tcPr>
            <w:tcW w:w="1848" w:type="dxa"/>
          </w:tcPr>
          <w:p w:rsidR="003C305C" w:rsidRDefault="003C305C" w:rsidP="00021907">
            <w:pPr>
              <w:jc w:val="center"/>
            </w:pPr>
            <w:r>
              <w:t>2</w:t>
            </w:r>
          </w:p>
        </w:tc>
        <w:tc>
          <w:tcPr>
            <w:tcW w:w="1848" w:type="dxa"/>
          </w:tcPr>
          <w:p w:rsidR="003C305C" w:rsidRDefault="003C305C" w:rsidP="00021907">
            <w:pPr>
              <w:jc w:val="center"/>
            </w:pPr>
            <w:r>
              <w:t>3</w:t>
            </w:r>
          </w:p>
        </w:tc>
        <w:tc>
          <w:tcPr>
            <w:tcW w:w="1849" w:type="dxa"/>
          </w:tcPr>
          <w:p w:rsidR="003C305C" w:rsidRDefault="003C305C" w:rsidP="00021907">
            <w:pPr>
              <w:jc w:val="center"/>
            </w:pPr>
            <w:r>
              <w:t>4</w:t>
            </w:r>
          </w:p>
        </w:tc>
        <w:tc>
          <w:tcPr>
            <w:tcW w:w="1849" w:type="dxa"/>
          </w:tcPr>
          <w:p w:rsidR="003C305C" w:rsidRDefault="003C305C" w:rsidP="00021907">
            <w:pPr>
              <w:jc w:val="center"/>
            </w:pPr>
            <w:r>
              <w:t>5</w:t>
            </w:r>
          </w:p>
        </w:tc>
      </w:tr>
      <w:tr w:rsidR="003C305C" w:rsidTr="00021907">
        <w:tc>
          <w:tcPr>
            <w:tcW w:w="1848" w:type="dxa"/>
          </w:tcPr>
          <w:p w:rsidR="003C305C" w:rsidRDefault="003C305C" w:rsidP="00021907">
            <w:pPr>
              <w:jc w:val="center"/>
            </w:pPr>
            <w:r>
              <w:t>Strongly</w:t>
            </w:r>
          </w:p>
          <w:p w:rsidR="003C305C" w:rsidRDefault="003C305C" w:rsidP="00021907">
            <w:pPr>
              <w:jc w:val="center"/>
            </w:pPr>
            <w:r>
              <w:t>Disagree</w:t>
            </w:r>
          </w:p>
        </w:tc>
        <w:tc>
          <w:tcPr>
            <w:tcW w:w="1848" w:type="dxa"/>
          </w:tcPr>
          <w:p w:rsidR="003C305C" w:rsidRDefault="003C305C" w:rsidP="00021907">
            <w:pPr>
              <w:jc w:val="center"/>
            </w:pPr>
          </w:p>
        </w:tc>
        <w:tc>
          <w:tcPr>
            <w:tcW w:w="1848" w:type="dxa"/>
          </w:tcPr>
          <w:p w:rsidR="003C305C" w:rsidRDefault="003C305C" w:rsidP="00021907">
            <w:pPr>
              <w:jc w:val="center"/>
            </w:pPr>
          </w:p>
        </w:tc>
        <w:tc>
          <w:tcPr>
            <w:tcW w:w="1849" w:type="dxa"/>
          </w:tcPr>
          <w:p w:rsidR="003C305C" w:rsidRDefault="003C305C" w:rsidP="00021907">
            <w:pPr>
              <w:jc w:val="center"/>
            </w:pPr>
          </w:p>
        </w:tc>
        <w:tc>
          <w:tcPr>
            <w:tcW w:w="1849" w:type="dxa"/>
          </w:tcPr>
          <w:p w:rsidR="003C305C" w:rsidRDefault="003C305C" w:rsidP="00021907">
            <w:pPr>
              <w:jc w:val="center"/>
            </w:pPr>
            <w:r>
              <w:t>Strongly</w:t>
            </w:r>
          </w:p>
          <w:p w:rsidR="003C305C" w:rsidRDefault="003C305C" w:rsidP="00021907">
            <w:pPr>
              <w:jc w:val="center"/>
            </w:pPr>
            <w:r>
              <w:t>Agree</w:t>
            </w:r>
          </w:p>
        </w:tc>
      </w:tr>
    </w:tbl>
    <w:p w:rsidR="003C305C" w:rsidDel="00B06553" w:rsidRDefault="003C305C" w:rsidP="003C305C">
      <w:pPr>
        <w:rPr>
          <w:del w:id="10" w:author="Sean Harrison" w:date="2017-08-22T00:26:00Z"/>
        </w:rPr>
      </w:pPr>
    </w:p>
    <w:p w:rsidR="00B06553" w:rsidRDefault="00B06553" w:rsidP="003C305C">
      <w:pPr>
        <w:rPr>
          <w:ins w:id="11" w:author="Sean Harrison" w:date="2017-08-22T00:29:00Z"/>
        </w:rPr>
      </w:pPr>
    </w:p>
    <w:p w:rsidR="00AC3019" w:rsidRPr="007C59A9" w:rsidDel="00252E1C" w:rsidRDefault="00AC3019" w:rsidP="00AC3019">
      <w:pPr>
        <w:pStyle w:val="Boxed"/>
        <w:rPr>
          <w:del w:id="12" w:author="Sean Harrison" w:date="2017-08-22T00:26:00Z"/>
          <w:i/>
        </w:rPr>
      </w:pPr>
      <w:del w:id="13" w:author="Sean Harrison" w:date="2017-08-22T00:26:00Z">
        <w:r w:rsidDel="00252E1C">
          <w:delText xml:space="preserve">The two previous questions are inverted, to make them more understandable to the user. As you analyse their responses, take this into account. For these two questions, your game is successful if they answer on the </w:delText>
        </w:r>
        <w:r w:rsidR="005C7199" w:rsidRPr="005C7199" w:rsidDel="00252E1C">
          <w:rPr>
            <w:i/>
          </w:rPr>
          <w:delText>low</w:delText>
        </w:r>
        <w:r w:rsidDel="00252E1C">
          <w:delText xml:space="preserve"> end of the scale (1 or 2), not the </w:delText>
        </w:r>
        <w:r w:rsidR="005C7199" w:rsidRPr="005C7199" w:rsidDel="00252E1C">
          <w:rPr>
            <w:i/>
          </w:rPr>
          <w:delText>high</w:delText>
        </w:r>
        <w:r w:rsidDel="00252E1C">
          <w:delText xml:space="preserve"> end (4 or 5), as is the case with the other questions. When you compile a chart or graph of how well your game is scoring, you may want to invert the scale for these two questions so high numbers are always good to see.</w:delText>
        </w:r>
      </w:del>
    </w:p>
    <w:p w:rsidR="003C305C" w:rsidRDefault="003C305C" w:rsidP="003C305C"/>
    <w:p w:rsidR="00736453" w:rsidRDefault="00736453" w:rsidP="007C59A9">
      <w:pPr>
        <w:pStyle w:val="ListParagraph"/>
        <w:numPr>
          <w:ilvl w:val="0"/>
          <w:numId w:val="1"/>
        </w:numPr>
      </w:pPr>
      <w:r>
        <w:t>The game’s controls made it easy to do what I wanted.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Del="0002215D" w:rsidRDefault="00736453" w:rsidP="00736453">
      <w:pPr>
        <w:rPr>
          <w:del w:id="14" w:author="Sean Harrison" w:date="2017-08-22T00:29:00Z"/>
        </w:rPr>
      </w:pPr>
    </w:p>
    <w:p w:rsidR="00736453" w:rsidRDefault="00736453" w:rsidP="00736453"/>
    <w:p w:rsidR="00736453" w:rsidRDefault="00736453" w:rsidP="007C59A9">
      <w:pPr>
        <w:pStyle w:val="ListParagraph"/>
        <w:numPr>
          <w:ilvl w:val="0"/>
          <w:numId w:val="1"/>
        </w:numPr>
      </w:pPr>
      <w:r>
        <w:lastRenderedPageBreak/>
        <w:t xml:space="preserve">The game’s main character was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enemies were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background and world was enjoyable to look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736453" w:rsidRDefault="00736453" w:rsidP="00736453"/>
    <w:p w:rsidR="00736453" w:rsidRDefault="00736453" w:rsidP="007C59A9">
      <w:pPr>
        <w:pStyle w:val="ListParagraph"/>
        <w:numPr>
          <w:ilvl w:val="0"/>
          <w:numId w:val="1"/>
        </w:numPr>
      </w:pPr>
      <w:r>
        <w:t xml:space="preserve">The game’s sound effects were enjoyable to listen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 w:rsidR="00252E1C" w:rsidRDefault="00252E1C" w:rsidP="00736453"/>
    <w:p w:rsidR="006275AF" w:rsidRDefault="006275AF" w:rsidP="006275AF">
      <w:pPr>
        <w:pStyle w:val="ListParagraph"/>
        <w:numPr>
          <w:ilvl w:val="0"/>
          <w:numId w:val="1"/>
        </w:numPr>
      </w:pPr>
      <w:r>
        <w:t xml:space="preserve">The game’s music was enjoyable to listen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6275AF" w:rsidTr="006275AF">
        <w:tc>
          <w:tcPr>
            <w:tcW w:w="1848" w:type="dxa"/>
          </w:tcPr>
          <w:p w:rsidR="006275AF" w:rsidRDefault="006275AF" w:rsidP="006275AF">
            <w:pPr>
              <w:jc w:val="center"/>
            </w:pPr>
            <w:r>
              <w:t>1</w:t>
            </w:r>
          </w:p>
        </w:tc>
        <w:tc>
          <w:tcPr>
            <w:tcW w:w="1848" w:type="dxa"/>
          </w:tcPr>
          <w:p w:rsidR="006275AF" w:rsidRDefault="006275AF" w:rsidP="006275AF">
            <w:pPr>
              <w:jc w:val="center"/>
            </w:pPr>
            <w:r>
              <w:t>2</w:t>
            </w:r>
          </w:p>
        </w:tc>
        <w:tc>
          <w:tcPr>
            <w:tcW w:w="1848" w:type="dxa"/>
          </w:tcPr>
          <w:p w:rsidR="006275AF" w:rsidRDefault="006275AF" w:rsidP="006275AF">
            <w:pPr>
              <w:jc w:val="center"/>
            </w:pPr>
            <w:r>
              <w:t>3</w:t>
            </w:r>
          </w:p>
        </w:tc>
        <w:tc>
          <w:tcPr>
            <w:tcW w:w="1849" w:type="dxa"/>
          </w:tcPr>
          <w:p w:rsidR="006275AF" w:rsidRDefault="006275AF" w:rsidP="006275AF">
            <w:pPr>
              <w:jc w:val="center"/>
            </w:pPr>
            <w:r>
              <w:t>4</w:t>
            </w:r>
          </w:p>
        </w:tc>
        <w:tc>
          <w:tcPr>
            <w:tcW w:w="1849" w:type="dxa"/>
          </w:tcPr>
          <w:p w:rsidR="006275AF" w:rsidRDefault="006275AF" w:rsidP="006275AF">
            <w:pPr>
              <w:jc w:val="center"/>
            </w:pPr>
            <w:r>
              <w:t>5</w:t>
            </w:r>
          </w:p>
        </w:tc>
      </w:tr>
      <w:tr w:rsidR="006275AF" w:rsidTr="006275AF">
        <w:tc>
          <w:tcPr>
            <w:tcW w:w="1848" w:type="dxa"/>
          </w:tcPr>
          <w:p w:rsidR="006275AF" w:rsidRDefault="006275AF" w:rsidP="006275AF">
            <w:pPr>
              <w:jc w:val="center"/>
            </w:pPr>
            <w:r>
              <w:t>Strongly</w:t>
            </w:r>
          </w:p>
          <w:p w:rsidR="006275AF" w:rsidRDefault="006275AF" w:rsidP="006275AF">
            <w:pPr>
              <w:jc w:val="center"/>
            </w:pPr>
            <w:r>
              <w:t>Disagree</w:t>
            </w:r>
          </w:p>
        </w:tc>
        <w:tc>
          <w:tcPr>
            <w:tcW w:w="1848" w:type="dxa"/>
          </w:tcPr>
          <w:p w:rsidR="006275AF" w:rsidRDefault="006275AF" w:rsidP="006275AF">
            <w:pPr>
              <w:jc w:val="center"/>
            </w:pPr>
          </w:p>
        </w:tc>
        <w:tc>
          <w:tcPr>
            <w:tcW w:w="1848" w:type="dxa"/>
          </w:tcPr>
          <w:p w:rsidR="006275AF" w:rsidRDefault="006275AF" w:rsidP="006275AF">
            <w:pPr>
              <w:jc w:val="center"/>
            </w:pPr>
          </w:p>
        </w:tc>
        <w:tc>
          <w:tcPr>
            <w:tcW w:w="1849" w:type="dxa"/>
          </w:tcPr>
          <w:p w:rsidR="006275AF" w:rsidRDefault="006275AF" w:rsidP="006275AF">
            <w:pPr>
              <w:jc w:val="center"/>
            </w:pPr>
          </w:p>
        </w:tc>
        <w:tc>
          <w:tcPr>
            <w:tcW w:w="1849" w:type="dxa"/>
          </w:tcPr>
          <w:p w:rsidR="006275AF" w:rsidRDefault="006275AF" w:rsidP="006275AF">
            <w:pPr>
              <w:jc w:val="center"/>
            </w:pPr>
            <w:r>
              <w:t>Strongly</w:t>
            </w:r>
          </w:p>
          <w:p w:rsidR="006275AF" w:rsidRDefault="006275AF" w:rsidP="006275AF">
            <w:pPr>
              <w:jc w:val="center"/>
            </w:pPr>
            <w:r>
              <w:t>Agree</w:t>
            </w:r>
          </w:p>
          <w:p w:rsidR="006275AF" w:rsidRDefault="006275AF" w:rsidP="006275AF">
            <w:pPr>
              <w:jc w:val="center"/>
            </w:pPr>
          </w:p>
          <w:p w:rsidR="006275AF" w:rsidRDefault="006275AF" w:rsidP="006275AF">
            <w:pPr>
              <w:jc w:val="center"/>
            </w:pPr>
          </w:p>
          <w:p w:rsidR="006275AF" w:rsidRDefault="006275AF" w:rsidP="006275AF">
            <w:pPr>
              <w:jc w:val="center"/>
            </w:pPr>
          </w:p>
        </w:tc>
      </w:tr>
    </w:tbl>
    <w:p w:rsidR="00736453" w:rsidRDefault="00736453" w:rsidP="006275AF">
      <w:pPr>
        <w:pStyle w:val="ListParagraph"/>
        <w:numPr>
          <w:ilvl w:val="0"/>
          <w:numId w:val="1"/>
        </w:numPr>
      </w:pPr>
      <w:r>
        <w:t xml:space="preserve">The </w:t>
      </w:r>
      <w:r w:rsidR="002F1888">
        <w:t xml:space="preserve">challenges in the game had </w:t>
      </w:r>
      <w:r w:rsidR="007C59A9">
        <w:t xml:space="preserve">enough </w:t>
      </w:r>
      <w:r w:rsidR="002F1888">
        <w:t>variety</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36453" w:rsidTr="00021907">
        <w:tc>
          <w:tcPr>
            <w:tcW w:w="1848" w:type="dxa"/>
          </w:tcPr>
          <w:p w:rsidR="00736453" w:rsidRDefault="00736453" w:rsidP="00021907">
            <w:pPr>
              <w:jc w:val="center"/>
            </w:pPr>
            <w:r>
              <w:t>1</w:t>
            </w:r>
          </w:p>
        </w:tc>
        <w:tc>
          <w:tcPr>
            <w:tcW w:w="1848" w:type="dxa"/>
          </w:tcPr>
          <w:p w:rsidR="00736453" w:rsidRDefault="00736453" w:rsidP="00021907">
            <w:pPr>
              <w:jc w:val="center"/>
            </w:pPr>
            <w:r>
              <w:t>2</w:t>
            </w:r>
          </w:p>
        </w:tc>
        <w:tc>
          <w:tcPr>
            <w:tcW w:w="1848" w:type="dxa"/>
          </w:tcPr>
          <w:p w:rsidR="00736453" w:rsidRDefault="00736453" w:rsidP="00021907">
            <w:pPr>
              <w:jc w:val="center"/>
            </w:pPr>
            <w:r>
              <w:t>3</w:t>
            </w:r>
          </w:p>
        </w:tc>
        <w:tc>
          <w:tcPr>
            <w:tcW w:w="1849" w:type="dxa"/>
          </w:tcPr>
          <w:p w:rsidR="00736453" w:rsidRDefault="00736453" w:rsidP="00021907">
            <w:pPr>
              <w:jc w:val="center"/>
            </w:pPr>
            <w:r>
              <w:t>4</w:t>
            </w:r>
          </w:p>
        </w:tc>
        <w:tc>
          <w:tcPr>
            <w:tcW w:w="1849" w:type="dxa"/>
          </w:tcPr>
          <w:p w:rsidR="00736453" w:rsidRDefault="00736453" w:rsidP="00021907">
            <w:pPr>
              <w:jc w:val="center"/>
            </w:pPr>
            <w:r>
              <w:t>5</w:t>
            </w:r>
          </w:p>
        </w:tc>
      </w:tr>
      <w:tr w:rsidR="00736453" w:rsidTr="00021907">
        <w:tc>
          <w:tcPr>
            <w:tcW w:w="1848" w:type="dxa"/>
          </w:tcPr>
          <w:p w:rsidR="00736453" w:rsidRDefault="00736453" w:rsidP="00021907">
            <w:pPr>
              <w:jc w:val="center"/>
            </w:pPr>
            <w:r>
              <w:t>Strongly</w:t>
            </w:r>
          </w:p>
          <w:p w:rsidR="00736453" w:rsidRDefault="00736453" w:rsidP="00021907">
            <w:pPr>
              <w:jc w:val="center"/>
            </w:pPr>
            <w:r>
              <w:t>Disagree</w:t>
            </w:r>
          </w:p>
        </w:tc>
        <w:tc>
          <w:tcPr>
            <w:tcW w:w="1848" w:type="dxa"/>
          </w:tcPr>
          <w:p w:rsidR="00736453" w:rsidRDefault="00736453" w:rsidP="00021907">
            <w:pPr>
              <w:jc w:val="center"/>
            </w:pPr>
          </w:p>
        </w:tc>
        <w:tc>
          <w:tcPr>
            <w:tcW w:w="1848" w:type="dxa"/>
          </w:tcPr>
          <w:p w:rsidR="00736453" w:rsidRDefault="00736453" w:rsidP="00021907">
            <w:pPr>
              <w:jc w:val="center"/>
            </w:pPr>
          </w:p>
        </w:tc>
        <w:tc>
          <w:tcPr>
            <w:tcW w:w="1849" w:type="dxa"/>
          </w:tcPr>
          <w:p w:rsidR="00736453" w:rsidRDefault="00736453" w:rsidP="00021907">
            <w:pPr>
              <w:jc w:val="center"/>
            </w:pPr>
          </w:p>
        </w:tc>
        <w:tc>
          <w:tcPr>
            <w:tcW w:w="1849" w:type="dxa"/>
          </w:tcPr>
          <w:p w:rsidR="00736453" w:rsidRDefault="00736453" w:rsidP="00021907">
            <w:pPr>
              <w:jc w:val="center"/>
            </w:pPr>
            <w:r>
              <w:t>Strongly</w:t>
            </w:r>
          </w:p>
          <w:p w:rsidR="00736453" w:rsidRDefault="00736453" w:rsidP="00021907">
            <w:pPr>
              <w:jc w:val="center"/>
            </w:pPr>
            <w:r>
              <w:t>Agree</w:t>
            </w:r>
          </w:p>
        </w:tc>
      </w:tr>
    </w:tbl>
    <w:p w:rsidR="00736453" w:rsidRDefault="00736453" w:rsidP="00736453">
      <w:pPr>
        <w:rPr>
          <w:ins w:id="15" w:author="Sean Harrison" w:date="2017-08-22T00:33:00Z"/>
        </w:rPr>
      </w:pPr>
    </w:p>
    <w:p w:rsidR="00614368" w:rsidRDefault="00614368" w:rsidP="00736453">
      <w:pPr>
        <w:rPr>
          <w:ins w:id="16" w:author="Sean Harrison" w:date="2017-08-22T00:33:00Z"/>
        </w:rPr>
      </w:pPr>
    </w:p>
    <w:p w:rsidR="00614368" w:rsidRDefault="00614368" w:rsidP="00614368">
      <w:pPr>
        <w:pStyle w:val="ListParagraph"/>
        <w:numPr>
          <w:ilvl w:val="0"/>
          <w:numId w:val="1"/>
        </w:numPr>
        <w:rPr>
          <w:ins w:id="17" w:author="Sean Harrison" w:date="2017-08-22T00:33:00Z"/>
        </w:rPr>
        <w:pPrChange w:id="18" w:author="Sean Harrison" w:date="2017-08-22T00:33:00Z">
          <w:pPr/>
        </w:pPrChange>
      </w:pPr>
      <w:ins w:id="19" w:author="Sean Harrison" w:date="2017-08-22T00:33:00Z">
        <w:r>
          <w:lastRenderedPageBreak/>
          <w:t>The puzzles were frustratingly difficult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614368" w:rsidTr="00D244A2">
        <w:trPr>
          <w:ins w:id="20" w:author="Sean Harrison" w:date="2017-08-22T00:33:00Z"/>
        </w:trPr>
        <w:tc>
          <w:tcPr>
            <w:tcW w:w="1848" w:type="dxa"/>
          </w:tcPr>
          <w:p w:rsidR="00614368" w:rsidRDefault="00614368" w:rsidP="00D244A2">
            <w:pPr>
              <w:jc w:val="center"/>
              <w:rPr>
                <w:ins w:id="21" w:author="Sean Harrison" w:date="2017-08-22T00:33:00Z"/>
              </w:rPr>
            </w:pPr>
            <w:ins w:id="22" w:author="Sean Harrison" w:date="2017-08-22T00:33:00Z">
              <w:r>
                <w:t>1</w:t>
              </w:r>
            </w:ins>
          </w:p>
        </w:tc>
        <w:tc>
          <w:tcPr>
            <w:tcW w:w="1848" w:type="dxa"/>
          </w:tcPr>
          <w:p w:rsidR="00614368" w:rsidRDefault="00614368" w:rsidP="00D244A2">
            <w:pPr>
              <w:jc w:val="center"/>
              <w:rPr>
                <w:ins w:id="23" w:author="Sean Harrison" w:date="2017-08-22T00:33:00Z"/>
              </w:rPr>
            </w:pPr>
            <w:ins w:id="24" w:author="Sean Harrison" w:date="2017-08-22T00:33:00Z">
              <w:r>
                <w:t>2</w:t>
              </w:r>
            </w:ins>
          </w:p>
        </w:tc>
        <w:tc>
          <w:tcPr>
            <w:tcW w:w="1848" w:type="dxa"/>
          </w:tcPr>
          <w:p w:rsidR="00614368" w:rsidRDefault="00614368" w:rsidP="00D244A2">
            <w:pPr>
              <w:jc w:val="center"/>
              <w:rPr>
                <w:ins w:id="25" w:author="Sean Harrison" w:date="2017-08-22T00:33:00Z"/>
              </w:rPr>
            </w:pPr>
            <w:ins w:id="26" w:author="Sean Harrison" w:date="2017-08-22T00:33:00Z">
              <w:r>
                <w:t>3</w:t>
              </w:r>
            </w:ins>
          </w:p>
        </w:tc>
        <w:tc>
          <w:tcPr>
            <w:tcW w:w="1849" w:type="dxa"/>
          </w:tcPr>
          <w:p w:rsidR="00614368" w:rsidRDefault="00614368" w:rsidP="00D244A2">
            <w:pPr>
              <w:jc w:val="center"/>
              <w:rPr>
                <w:ins w:id="27" w:author="Sean Harrison" w:date="2017-08-22T00:33:00Z"/>
              </w:rPr>
            </w:pPr>
            <w:ins w:id="28" w:author="Sean Harrison" w:date="2017-08-22T00:33:00Z">
              <w:r>
                <w:t>4</w:t>
              </w:r>
            </w:ins>
          </w:p>
        </w:tc>
        <w:tc>
          <w:tcPr>
            <w:tcW w:w="1849" w:type="dxa"/>
          </w:tcPr>
          <w:p w:rsidR="00614368" w:rsidRDefault="00614368" w:rsidP="00D244A2">
            <w:pPr>
              <w:jc w:val="center"/>
              <w:rPr>
                <w:ins w:id="29" w:author="Sean Harrison" w:date="2017-08-22T00:33:00Z"/>
              </w:rPr>
            </w:pPr>
            <w:ins w:id="30" w:author="Sean Harrison" w:date="2017-08-22T00:33:00Z">
              <w:r>
                <w:t>5</w:t>
              </w:r>
            </w:ins>
          </w:p>
        </w:tc>
      </w:tr>
      <w:tr w:rsidR="00614368" w:rsidTr="00D244A2">
        <w:trPr>
          <w:ins w:id="31" w:author="Sean Harrison" w:date="2017-08-22T00:33:00Z"/>
        </w:trPr>
        <w:tc>
          <w:tcPr>
            <w:tcW w:w="1848" w:type="dxa"/>
          </w:tcPr>
          <w:p w:rsidR="00614368" w:rsidRDefault="00614368" w:rsidP="00D244A2">
            <w:pPr>
              <w:jc w:val="center"/>
              <w:rPr>
                <w:ins w:id="32" w:author="Sean Harrison" w:date="2017-08-22T00:33:00Z"/>
              </w:rPr>
            </w:pPr>
            <w:ins w:id="33" w:author="Sean Harrison" w:date="2017-08-22T00:33:00Z">
              <w:r>
                <w:t>Strongly</w:t>
              </w:r>
            </w:ins>
          </w:p>
          <w:p w:rsidR="00614368" w:rsidRDefault="00614368" w:rsidP="00D244A2">
            <w:pPr>
              <w:jc w:val="center"/>
              <w:rPr>
                <w:ins w:id="34" w:author="Sean Harrison" w:date="2017-08-22T00:33:00Z"/>
              </w:rPr>
            </w:pPr>
            <w:ins w:id="35" w:author="Sean Harrison" w:date="2017-08-22T00:33:00Z">
              <w:r>
                <w:t>Disagree</w:t>
              </w:r>
            </w:ins>
          </w:p>
        </w:tc>
        <w:tc>
          <w:tcPr>
            <w:tcW w:w="1848" w:type="dxa"/>
          </w:tcPr>
          <w:p w:rsidR="00614368" w:rsidRDefault="00614368" w:rsidP="00D244A2">
            <w:pPr>
              <w:jc w:val="center"/>
              <w:rPr>
                <w:ins w:id="36" w:author="Sean Harrison" w:date="2017-08-22T00:33:00Z"/>
              </w:rPr>
            </w:pPr>
          </w:p>
        </w:tc>
        <w:tc>
          <w:tcPr>
            <w:tcW w:w="1848" w:type="dxa"/>
          </w:tcPr>
          <w:p w:rsidR="00614368" w:rsidRDefault="00614368" w:rsidP="00D244A2">
            <w:pPr>
              <w:jc w:val="center"/>
              <w:rPr>
                <w:ins w:id="37" w:author="Sean Harrison" w:date="2017-08-22T00:33:00Z"/>
              </w:rPr>
            </w:pPr>
          </w:p>
        </w:tc>
        <w:tc>
          <w:tcPr>
            <w:tcW w:w="1849" w:type="dxa"/>
          </w:tcPr>
          <w:p w:rsidR="00614368" w:rsidRDefault="00614368" w:rsidP="00D244A2">
            <w:pPr>
              <w:jc w:val="center"/>
              <w:rPr>
                <w:ins w:id="38" w:author="Sean Harrison" w:date="2017-08-22T00:33:00Z"/>
              </w:rPr>
            </w:pPr>
          </w:p>
        </w:tc>
        <w:tc>
          <w:tcPr>
            <w:tcW w:w="1849" w:type="dxa"/>
          </w:tcPr>
          <w:p w:rsidR="00614368" w:rsidRDefault="00614368" w:rsidP="00D244A2">
            <w:pPr>
              <w:jc w:val="center"/>
              <w:rPr>
                <w:ins w:id="39" w:author="Sean Harrison" w:date="2017-08-22T00:33:00Z"/>
              </w:rPr>
            </w:pPr>
            <w:ins w:id="40" w:author="Sean Harrison" w:date="2017-08-22T00:33:00Z">
              <w:r>
                <w:t>Strongly</w:t>
              </w:r>
            </w:ins>
          </w:p>
          <w:p w:rsidR="00614368" w:rsidRDefault="00614368" w:rsidP="00D244A2">
            <w:pPr>
              <w:jc w:val="center"/>
              <w:rPr>
                <w:ins w:id="41" w:author="Sean Harrison" w:date="2017-08-22T00:33:00Z"/>
              </w:rPr>
            </w:pPr>
            <w:ins w:id="42" w:author="Sean Harrison" w:date="2017-08-22T00:33:00Z">
              <w:r>
                <w:t>Agree</w:t>
              </w:r>
            </w:ins>
          </w:p>
        </w:tc>
      </w:tr>
    </w:tbl>
    <w:p w:rsidR="00614368" w:rsidRDefault="00614368" w:rsidP="00614368">
      <w:pPr>
        <w:rPr>
          <w:ins w:id="43" w:author="Sean Harrison" w:date="2017-08-22T00:33:00Z"/>
        </w:rPr>
      </w:pPr>
    </w:p>
    <w:p w:rsidR="00614368" w:rsidRDefault="00614368" w:rsidP="00614368">
      <w:pPr>
        <w:rPr>
          <w:ins w:id="44" w:author="Sean Harrison" w:date="2017-08-22T00:33:00Z"/>
        </w:rPr>
      </w:pPr>
    </w:p>
    <w:p w:rsidR="00614368" w:rsidRDefault="00614368" w:rsidP="00614368">
      <w:pPr>
        <w:pStyle w:val="ListParagraph"/>
        <w:numPr>
          <w:ilvl w:val="0"/>
          <w:numId w:val="1"/>
        </w:numPr>
        <w:rPr>
          <w:ins w:id="45" w:author="Sean Harrison" w:date="2017-08-22T00:33:00Z"/>
        </w:rPr>
        <w:pPrChange w:id="46" w:author="Sean Harrison" w:date="2017-08-22T00:33:00Z">
          <w:pPr/>
        </w:pPrChange>
      </w:pPr>
      <w:ins w:id="47" w:author="Sean Harrison" w:date="2017-08-22T00:33:00Z">
        <w:r>
          <w:t>The puzzles were boringly easy</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614368" w:rsidTr="00D244A2">
        <w:trPr>
          <w:ins w:id="48" w:author="Sean Harrison" w:date="2017-08-22T00:33:00Z"/>
        </w:trPr>
        <w:tc>
          <w:tcPr>
            <w:tcW w:w="1848" w:type="dxa"/>
          </w:tcPr>
          <w:p w:rsidR="00614368" w:rsidRDefault="00614368" w:rsidP="00D244A2">
            <w:pPr>
              <w:jc w:val="center"/>
              <w:rPr>
                <w:ins w:id="49" w:author="Sean Harrison" w:date="2017-08-22T00:33:00Z"/>
              </w:rPr>
            </w:pPr>
            <w:ins w:id="50" w:author="Sean Harrison" w:date="2017-08-22T00:33:00Z">
              <w:r>
                <w:t>1</w:t>
              </w:r>
            </w:ins>
          </w:p>
        </w:tc>
        <w:tc>
          <w:tcPr>
            <w:tcW w:w="1848" w:type="dxa"/>
          </w:tcPr>
          <w:p w:rsidR="00614368" w:rsidRDefault="00614368" w:rsidP="00D244A2">
            <w:pPr>
              <w:jc w:val="center"/>
              <w:rPr>
                <w:ins w:id="51" w:author="Sean Harrison" w:date="2017-08-22T00:33:00Z"/>
              </w:rPr>
            </w:pPr>
            <w:ins w:id="52" w:author="Sean Harrison" w:date="2017-08-22T00:33:00Z">
              <w:r>
                <w:t>2</w:t>
              </w:r>
            </w:ins>
          </w:p>
        </w:tc>
        <w:tc>
          <w:tcPr>
            <w:tcW w:w="1848" w:type="dxa"/>
          </w:tcPr>
          <w:p w:rsidR="00614368" w:rsidRDefault="00614368" w:rsidP="00D244A2">
            <w:pPr>
              <w:jc w:val="center"/>
              <w:rPr>
                <w:ins w:id="53" w:author="Sean Harrison" w:date="2017-08-22T00:33:00Z"/>
              </w:rPr>
            </w:pPr>
            <w:ins w:id="54" w:author="Sean Harrison" w:date="2017-08-22T00:33:00Z">
              <w:r>
                <w:t>3</w:t>
              </w:r>
            </w:ins>
          </w:p>
        </w:tc>
        <w:tc>
          <w:tcPr>
            <w:tcW w:w="1849" w:type="dxa"/>
          </w:tcPr>
          <w:p w:rsidR="00614368" w:rsidRDefault="00614368" w:rsidP="00D244A2">
            <w:pPr>
              <w:jc w:val="center"/>
              <w:rPr>
                <w:ins w:id="55" w:author="Sean Harrison" w:date="2017-08-22T00:33:00Z"/>
              </w:rPr>
            </w:pPr>
            <w:ins w:id="56" w:author="Sean Harrison" w:date="2017-08-22T00:33:00Z">
              <w:r>
                <w:t>4</w:t>
              </w:r>
            </w:ins>
          </w:p>
        </w:tc>
        <w:tc>
          <w:tcPr>
            <w:tcW w:w="1849" w:type="dxa"/>
          </w:tcPr>
          <w:p w:rsidR="00614368" w:rsidRDefault="00614368" w:rsidP="00D244A2">
            <w:pPr>
              <w:jc w:val="center"/>
              <w:rPr>
                <w:ins w:id="57" w:author="Sean Harrison" w:date="2017-08-22T00:33:00Z"/>
              </w:rPr>
            </w:pPr>
            <w:ins w:id="58" w:author="Sean Harrison" w:date="2017-08-22T00:33:00Z">
              <w:r>
                <w:t>5</w:t>
              </w:r>
            </w:ins>
          </w:p>
        </w:tc>
      </w:tr>
      <w:tr w:rsidR="00614368" w:rsidTr="00D244A2">
        <w:trPr>
          <w:ins w:id="59" w:author="Sean Harrison" w:date="2017-08-22T00:33:00Z"/>
        </w:trPr>
        <w:tc>
          <w:tcPr>
            <w:tcW w:w="1848" w:type="dxa"/>
          </w:tcPr>
          <w:p w:rsidR="00614368" w:rsidRDefault="00614368" w:rsidP="00D244A2">
            <w:pPr>
              <w:jc w:val="center"/>
              <w:rPr>
                <w:ins w:id="60" w:author="Sean Harrison" w:date="2017-08-22T00:33:00Z"/>
              </w:rPr>
            </w:pPr>
            <w:ins w:id="61" w:author="Sean Harrison" w:date="2017-08-22T00:33:00Z">
              <w:r>
                <w:t>Strongly</w:t>
              </w:r>
            </w:ins>
          </w:p>
          <w:p w:rsidR="00614368" w:rsidRDefault="00614368" w:rsidP="00D244A2">
            <w:pPr>
              <w:jc w:val="center"/>
              <w:rPr>
                <w:ins w:id="62" w:author="Sean Harrison" w:date="2017-08-22T00:33:00Z"/>
              </w:rPr>
            </w:pPr>
            <w:ins w:id="63" w:author="Sean Harrison" w:date="2017-08-22T00:33:00Z">
              <w:r>
                <w:t>Disagree</w:t>
              </w:r>
            </w:ins>
          </w:p>
        </w:tc>
        <w:tc>
          <w:tcPr>
            <w:tcW w:w="1848" w:type="dxa"/>
          </w:tcPr>
          <w:p w:rsidR="00614368" w:rsidRDefault="00614368" w:rsidP="00D244A2">
            <w:pPr>
              <w:jc w:val="center"/>
              <w:rPr>
                <w:ins w:id="64" w:author="Sean Harrison" w:date="2017-08-22T00:33:00Z"/>
              </w:rPr>
            </w:pPr>
          </w:p>
        </w:tc>
        <w:tc>
          <w:tcPr>
            <w:tcW w:w="1848" w:type="dxa"/>
          </w:tcPr>
          <w:p w:rsidR="00614368" w:rsidRDefault="00614368" w:rsidP="00D244A2">
            <w:pPr>
              <w:jc w:val="center"/>
              <w:rPr>
                <w:ins w:id="65" w:author="Sean Harrison" w:date="2017-08-22T00:33:00Z"/>
              </w:rPr>
            </w:pPr>
          </w:p>
        </w:tc>
        <w:tc>
          <w:tcPr>
            <w:tcW w:w="1849" w:type="dxa"/>
          </w:tcPr>
          <w:p w:rsidR="00614368" w:rsidRDefault="00614368" w:rsidP="00D244A2">
            <w:pPr>
              <w:jc w:val="center"/>
              <w:rPr>
                <w:ins w:id="66" w:author="Sean Harrison" w:date="2017-08-22T00:33:00Z"/>
              </w:rPr>
            </w:pPr>
          </w:p>
        </w:tc>
        <w:tc>
          <w:tcPr>
            <w:tcW w:w="1849" w:type="dxa"/>
          </w:tcPr>
          <w:p w:rsidR="00614368" w:rsidRDefault="00614368" w:rsidP="00D244A2">
            <w:pPr>
              <w:jc w:val="center"/>
              <w:rPr>
                <w:ins w:id="67" w:author="Sean Harrison" w:date="2017-08-22T00:33:00Z"/>
              </w:rPr>
            </w:pPr>
            <w:ins w:id="68" w:author="Sean Harrison" w:date="2017-08-22T00:33:00Z">
              <w:r>
                <w:t>Strongly</w:t>
              </w:r>
            </w:ins>
          </w:p>
          <w:p w:rsidR="00614368" w:rsidRDefault="00614368" w:rsidP="00D244A2">
            <w:pPr>
              <w:jc w:val="center"/>
              <w:rPr>
                <w:ins w:id="69" w:author="Sean Harrison" w:date="2017-08-22T00:33:00Z"/>
              </w:rPr>
            </w:pPr>
            <w:ins w:id="70" w:author="Sean Harrison" w:date="2017-08-22T00:33:00Z">
              <w:r>
                <w:t>Agree</w:t>
              </w:r>
            </w:ins>
          </w:p>
        </w:tc>
      </w:tr>
    </w:tbl>
    <w:p w:rsidR="00614368" w:rsidRDefault="00614368" w:rsidP="00736453"/>
    <w:p w:rsidR="00736453" w:rsidRDefault="00736453" w:rsidP="00736453"/>
    <w:p w:rsidR="00E15AA9" w:rsidRDefault="00E15AA9" w:rsidP="00614368">
      <w:pPr>
        <w:pStyle w:val="ListParagraph"/>
        <w:numPr>
          <w:ilvl w:val="0"/>
          <w:numId w:val="1"/>
        </w:numPr>
        <w:pPrChange w:id="71" w:author="Sean Harrison" w:date="2017-08-22T00:33:00Z">
          <w:pPr>
            <w:pStyle w:val="ListParagraph"/>
            <w:numPr>
              <w:numId w:val="21"/>
            </w:numPr>
            <w:ind w:hanging="360"/>
          </w:pPr>
        </w:pPrChange>
      </w:pPr>
      <w:r>
        <w:t xml:space="preserve">The game’s story </w:t>
      </w:r>
      <w:r w:rsidR="00F02E12">
        <w:t>was</w:t>
      </w:r>
      <w:r w:rsidR="00C115DD">
        <w:t xml:space="preserve"> enjoyable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E15AA9" w:rsidTr="006275AF">
        <w:tc>
          <w:tcPr>
            <w:tcW w:w="1848" w:type="dxa"/>
          </w:tcPr>
          <w:p w:rsidR="00E15AA9" w:rsidRDefault="00E15AA9" w:rsidP="006275AF">
            <w:pPr>
              <w:jc w:val="center"/>
            </w:pPr>
            <w:r>
              <w:t>1</w:t>
            </w:r>
          </w:p>
        </w:tc>
        <w:tc>
          <w:tcPr>
            <w:tcW w:w="1848" w:type="dxa"/>
          </w:tcPr>
          <w:p w:rsidR="00E15AA9" w:rsidRDefault="00E15AA9" w:rsidP="006275AF">
            <w:pPr>
              <w:jc w:val="center"/>
            </w:pPr>
            <w:r>
              <w:t>2</w:t>
            </w:r>
          </w:p>
        </w:tc>
        <w:tc>
          <w:tcPr>
            <w:tcW w:w="1848" w:type="dxa"/>
          </w:tcPr>
          <w:p w:rsidR="00E15AA9" w:rsidRDefault="00E15AA9" w:rsidP="006275AF">
            <w:pPr>
              <w:jc w:val="center"/>
            </w:pPr>
            <w:r>
              <w:t>3</w:t>
            </w:r>
          </w:p>
        </w:tc>
        <w:tc>
          <w:tcPr>
            <w:tcW w:w="1849" w:type="dxa"/>
          </w:tcPr>
          <w:p w:rsidR="00E15AA9" w:rsidRDefault="00E15AA9" w:rsidP="006275AF">
            <w:pPr>
              <w:jc w:val="center"/>
            </w:pPr>
            <w:r>
              <w:t>4</w:t>
            </w:r>
          </w:p>
        </w:tc>
        <w:tc>
          <w:tcPr>
            <w:tcW w:w="1849" w:type="dxa"/>
          </w:tcPr>
          <w:p w:rsidR="00E15AA9" w:rsidRDefault="00E15AA9" w:rsidP="006275AF">
            <w:pPr>
              <w:jc w:val="center"/>
            </w:pPr>
            <w:r>
              <w:t>5</w:t>
            </w:r>
          </w:p>
        </w:tc>
      </w:tr>
      <w:tr w:rsidR="00E15AA9" w:rsidTr="006275AF">
        <w:tc>
          <w:tcPr>
            <w:tcW w:w="1848" w:type="dxa"/>
          </w:tcPr>
          <w:p w:rsidR="00E15AA9" w:rsidRDefault="00E15AA9" w:rsidP="006275AF">
            <w:pPr>
              <w:jc w:val="center"/>
            </w:pPr>
            <w:r>
              <w:t>Strongly</w:t>
            </w:r>
          </w:p>
          <w:p w:rsidR="00E15AA9" w:rsidRDefault="00E15AA9" w:rsidP="006275AF">
            <w:pPr>
              <w:jc w:val="center"/>
            </w:pPr>
            <w:r>
              <w:t>Disagree</w:t>
            </w:r>
          </w:p>
        </w:tc>
        <w:tc>
          <w:tcPr>
            <w:tcW w:w="1848" w:type="dxa"/>
          </w:tcPr>
          <w:p w:rsidR="00E15AA9" w:rsidRDefault="00E15AA9" w:rsidP="006275AF">
            <w:pPr>
              <w:jc w:val="center"/>
            </w:pPr>
          </w:p>
        </w:tc>
        <w:tc>
          <w:tcPr>
            <w:tcW w:w="1848" w:type="dxa"/>
          </w:tcPr>
          <w:p w:rsidR="00E15AA9" w:rsidRDefault="00E15AA9" w:rsidP="006275AF">
            <w:pPr>
              <w:jc w:val="center"/>
            </w:pPr>
          </w:p>
        </w:tc>
        <w:tc>
          <w:tcPr>
            <w:tcW w:w="1849" w:type="dxa"/>
          </w:tcPr>
          <w:p w:rsidR="00E15AA9" w:rsidRDefault="00E15AA9" w:rsidP="006275AF">
            <w:pPr>
              <w:jc w:val="center"/>
            </w:pPr>
          </w:p>
        </w:tc>
        <w:tc>
          <w:tcPr>
            <w:tcW w:w="1849" w:type="dxa"/>
          </w:tcPr>
          <w:p w:rsidR="00E15AA9" w:rsidRDefault="00E15AA9" w:rsidP="006275AF">
            <w:pPr>
              <w:jc w:val="center"/>
            </w:pPr>
            <w:r>
              <w:t>Strongly</w:t>
            </w:r>
          </w:p>
          <w:p w:rsidR="00E15AA9" w:rsidRDefault="00E15AA9" w:rsidP="006275AF">
            <w:pPr>
              <w:jc w:val="center"/>
            </w:pPr>
            <w:r>
              <w:t>Agree</w:t>
            </w:r>
          </w:p>
          <w:p w:rsidR="00F02E12" w:rsidRDefault="00F02E12" w:rsidP="006275AF">
            <w:pPr>
              <w:jc w:val="center"/>
            </w:pPr>
          </w:p>
          <w:p w:rsidR="00F02E12" w:rsidRDefault="00F02E12" w:rsidP="006275AF">
            <w:pPr>
              <w:jc w:val="center"/>
            </w:pPr>
          </w:p>
        </w:tc>
      </w:tr>
      <w:tr w:rsidR="000A4396" w:rsidTr="006275AF">
        <w:trPr>
          <w:ins w:id="72" w:author="Sean Harrison" w:date="2017-08-22T00:28:00Z"/>
        </w:trPr>
        <w:tc>
          <w:tcPr>
            <w:tcW w:w="1848" w:type="dxa"/>
          </w:tcPr>
          <w:p w:rsidR="000A4396" w:rsidRDefault="000A4396" w:rsidP="006275AF">
            <w:pPr>
              <w:jc w:val="center"/>
              <w:rPr>
                <w:ins w:id="73" w:author="Sean Harrison" w:date="2017-08-22T00:28:00Z"/>
              </w:rPr>
            </w:pPr>
          </w:p>
        </w:tc>
        <w:tc>
          <w:tcPr>
            <w:tcW w:w="1848" w:type="dxa"/>
          </w:tcPr>
          <w:p w:rsidR="000A4396" w:rsidRDefault="000A4396" w:rsidP="006275AF">
            <w:pPr>
              <w:jc w:val="center"/>
              <w:rPr>
                <w:ins w:id="74" w:author="Sean Harrison" w:date="2017-08-22T00:28:00Z"/>
              </w:rPr>
            </w:pPr>
          </w:p>
        </w:tc>
        <w:tc>
          <w:tcPr>
            <w:tcW w:w="1848" w:type="dxa"/>
          </w:tcPr>
          <w:p w:rsidR="000A4396" w:rsidRDefault="000A4396" w:rsidP="006275AF">
            <w:pPr>
              <w:jc w:val="center"/>
              <w:rPr>
                <w:ins w:id="75" w:author="Sean Harrison" w:date="2017-08-22T00:28:00Z"/>
              </w:rPr>
            </w:pPr>
          </w:p>
        </w:tc>
        <w:tc>
          <w:tcPr>
            <w:tcW w:w="1849" w:type="dxa"/>
          </w:tcPr>
          <w:p w:rsidR="000A4396" w:rsidRDefault="000A4396" w:rsidP="006275AF">
            <w:pPr>
              <w:jc w:val="center"/>
              <w:rPr>
                <w:ins w:id="76" w:author="Sean Harrison" w:date="2017-08-22T00:28:00Z"/>
              </w:rPr>
            </w:pPr>
          </w:p>
        </w:tc>
        <w:tc>
          <w:tcPr>
            <w:tcW w:w="1849" w:type="dxa"/>
          </w:tcPr>
          <w:p w:rsidR="000A4396" w:rsidRDefault="000A4396" w:rsidP="006275AF">
            <w:pPr>
              <w:jc w:val="center"/>
              <w:rPr>
                <w:ins w:id="77" w:author="Sean Harrison" w:date="2017-08-22T00:28:00Z"/>
              </w:rPr>
            </w:pPr>
          </w:p>
        </w:tc>
      </w:tr>
    </w:tbl>
    <w:p w:rsidR="00F02E12" w:rsidRDefault="00F02E12" w:rsidP="00614368">
      <w:pPr>
        <w:pStyle w:val="ListParagraph"/>
        <w:numPr>
          <w:ilvl w:val="0"/>
          <w:numId w:val="1"/>
        </w:numPr>
        <w:pPrChange w:id="78" w:author="Sean Harrison" w:date="2017-08-22T00:33:00Z">
          <w:pPr>
            <w:pStyle w:val="ListParagraph"/>
            <w:numPr>
              <w:numId w:val="21"/>
            </w:numPr>
            <w:ind w:hanging="360"/>
          </w:pPr>
        </w:pPrChange>
      </w:pPr>
      <w:r>
        <w:t xml:space="preserve">The game’s dialogue was enjoyable.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F02E12" w:rsidTr="006275AF">
        <w:tc>
          <w:tcPr>
            <w:tcW w:w="1848" w:type="dxa"/>
          </w:tcPr>
          <w:p w:rsidR="00F02E12" w:rsidRDefault="00F02E12" w:rsidP="006275AF">
            <w:pPr>
              <w:jc w:val="center"/>
            </w:pPr>
            <w:r>
              <w:t>1</w:t>
            </w:r>
          </w:p>
        </w:tc>
        <w:tc>
          <w:tcPr>
            <w:tcW w:w="1848" w:type="dxa"/>
          </w:tcPr>
          <w:p w:rsidR="00F02E12" w:rsidRDefault="00F02E12" w:rsidP="006275AF">
            <w:pPr>
              <w:jc w:val="center"/>
            </w:pPr>
            <w:r>
              <w:t>2</w:t>
            </w:r>
          </w:p>
        </w:tc>
        <w:tc>
          <w:tcPr>
            <w:tcW w:w="1848" w:type="dxa"/>
          </w:tcPr>
          <w:p w:rsidR="00F02E12" w:rsidRDefault="00F02E12" w:rsidP="006275AF">
            <w:pPr>
              <w:jc w:val="center"/>
            </w:pPr>
            <w:r>
              <w:t>3</w:t>
            </w:r>
          </w:p>
        </w:tc>
        <w:tc>
          <w:tcPr>
            <w:tcW w:w="1849" w:type="dxa"/>
          </w:tcPr>
          <w:p w:rsidR="00F02E12" w:rsidRDefault="00F02E12" w:rsidP="006275AF">
            <w:pPr>
              <w:jc w:val="center"/>
            </w:pPr>
            <w:r>
              <w:t>4</w:t>
            </w:r>
          </w:p>
        </w:tc>
        <w:tc>
          <w:tcPr>
            <w:tcW w:w="1849" w:type="dxa"/>
          </w:tcPr>
          <w:p w:rsidR="00F02E12" w:rsidRDefault="00F02E12" w:rsidP="006275AF">
            <w:pPr>
              <w:jc w:val="center"/>
            </w:pPr>
            <w:r>
              <w:t>5</w:t>
            </w:r>
          </w:p>
        </w:tc>
      </w:tr>
      <w:tr w:rsidR="00F02E12" w:rsidTr="006275AF">
        <w:tc>
          <w:tcPr>
            <w:tcW w:w="1848" w:type="dxa"/>
          </w:tcPr>
          <w:p w:rsidR="00F02E12" w:rsidRDefault="00F02E12" w:rsidP="006275AF">
            <w:pPr>
              <w:jc w:val="center"/>
            </w:pPr>
            <w:r>
              <w:t>Strongly</w:t>
            </w:r>
          </w:p>
          <w:p w:rsidR="00F02E12" w:rsidRDefault="00F02E12" w:rsidP="006275AF">
            <w:pPr>
              <w:jc w:val="center"/>
            </w:pPr>
            <w:r>
              <w:t>Disagree</w:t>
            </w:r>
          </w:p>
        </w:tc>
        <w:tc>
          <w:tcPr>
            <w:tcW w:w="1848" w:type="dxa"/>
          </w:tcPr>
          <w:p w:rsidR="00F02E12" w:rsidRDefault="00F02E12" w:rsidP="006275AF">
            <w:pPr>
              <w:jc w:val="center"/>
            </w:pPr>
          </w:p>
        </w:tc>
        <w:tc>
          <w:tcPr>
            <w:tcW w:w="1848" w:type="dxa"/>
          </w:tcPr>
          <w:p w:rsidR="00F02E12" w:rsidRDefault="00F02E12" w:rsidP="006275AF">
            <w:pPr>
              <w:jc w:val="center"/>
            </w:pPr>
          </w:p>
        </w:tc>
        <w:tc>
          <w:tcPr>
            <w:tcW w:w="1849" w:type="dxa"/>
          </w:tcPr>
          <w:p w:rsidR="00F02E12" w:rsidRDefault="00F02E12" w:rsidP="006275AF">
            <w:pPr>
              <w:jc w:val="center"/>
            </w:pPr>
          </w:p>
        </w:tc>
        <w:tc>
          <w:tcPr>
            <w:tcW w:w="1849" w:type="dxa"/>
          </w:tcPr>
          <w:p w:rsidR="00F02E12" w:rsidRDefault="00F02E12" w:rsidP="006275AF">
            <w:pPr>
              <w:jc w:val="center"/>
            </w:pPr>
            <w:r>
              <w:t>Strongly</w:t>
            </w:r>
          </w:p>
          <w:p w:rsidR="00F02E12" w:rsidRDefault="00F02E12" w:rsidP="006275AF">
            <w:pPr>
              <w:jc w:val="center"/>
            </w:pPr>
            <w:r>
              <w:t>Agree</w:t>
            </w:r>
          </w:p>
        </w:tc>
      </w:tr>
    </w:tbl>
    <w:p w:rsidR="00E15AA9" w:rsidRDefault="00E15AA9" w:rsidP="00E15AA9"/>
    <w:p w:rsidR="00E15AA9" w:rsidRDefault="00E15AA9" w:rsidP="00E15AA9"/>
    <w:p w:rsidR="005C7199" w:rsidRDefault="007C59A9" w:rsidP="00614368">
      <w:pPr>
        <w:pStyle w:val="ListParagraph"/>
        <w:numPr>
          <w:ilvl w:val="0"/>
          <w:numId w:val="1"/>
        </w:numPr>
        <w:pPrChange w:id="79" w:author="Sean Harrison" w:date="2017-08-22T00:33:00Z">
          <w:pPr>
            <w:pStyle w:val="ListParagraph"/>
            <w:numPr>
              <w:numId w:val="21"/>
            </w:numPr>
            <w:ind w:hanging="360"/>
          </w:pPr>
        </w:pPrChange>
      </w:pPr>
      <w:r>
        <w:t xml:space="preserve">I always understood what I should do next to achieve my goal.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7C59A9" w:rsidDel="00252E1C" w:rsidRDefault="007C59A9" w:rsidP="007C59A9">
      <w:pPr>
        <w:rPr>
          <w:del w:id="80" w:author="Sean Harrison" w:date="2017-08-22T00:26:00Z"/>
        </w:rPr>
      </w:pPr>
    </w:p>
    <w:p w:rsidR="00B00C6B" w:rsidRDefault="00B00C6B" w:rsidP="007C59A9">
      <w:pPr>
        <w:rPr>
          <w:ins w:id="81" w:author="Sean Harrison" w:date="2017-08-22T00:28:00Z"/>
        </w:rPr>
      </w:pPr>
    </w:p>
    <w:p w:rsidR="00856041" w:rsidRDefault="00856041" w:rsidP="007C59A9"/>
    <w:p w:rsidR="002F1888" w:rsidRDefault="002F1888" w:rsidP="00614368">
      <w:pPr>
        <w:pStyle w:val="ListParagraph"/>
        <w:numPr>
          <w:ilvl w:val="0"/>
          <w:numId w:val="1"/>
        </w:numPr>
        <w:pPrChange w:id="82" w:author="Sean Harrison" w:date="2017-08-22T00:33:00Z">
          <w:pPr>
            <w:pStyle w:val="ListParagraph"/>
            <w:numPr>
              <w:numId w:val="21"/>
            </w:numPr>
            <w:ind w:hanging="360"/>
          </w:pPr>
        </w:pPrChange>
      </w:pPr>
      <w:r>
        <w:t xml:space="preserve">I </w:t>
      </w:r>
      <w:r w:rsidR="007C59A9">
        <w:t xml:space="preserve">always </w:t>
      </w:r>
      <w:r>
        <w:t>understood how</w:t>
      </w:r>
      <w:r w:rsidR="006275AF">
        <w:t xml:space="preserve"> to</w:t>
      </w:r>
      <w:r>
        <w:t xml:space="preserve"> advance my character.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2F1888" w:rsidTr="00021907">
        <w:tc>
          <w:tcPr>
            <w:tcW w:w="1848" w:type="dxa"/>
          </w:tcPr>
          <w:p w:rsidR="002F1888" w:rsidRDefault="002F1888" w:rsidP="00021907">
            <w:pPr>
              <w:jc w:val="center"/>
            </w:pPr>
            <w:r>
              <w:t>1</w:t>
            </w:r>
          </w:p>
        </w:tc>
        <w:tc>
          <w:tcPr>
            <w:tcW w:w="1848" w:type="dxa"/>
          </w:tcPr>
          <w:p w:rsidR="002F1888" w:rsidRDefault="002F1888" w:rsidP="00021907">
            <w:pPr>
              <w:jc w:val="center"/>
            </w:pPr>
            <w:r>
              <w:t>2</w:t>
            </w:r>
          </w:p>
        </w:tc>
        <w:tc>
          <w:tcPr>
            <w:tcW w:w="1848" w:type="dxa"/>
          </w:tcPr>
          <w:p w:rsidR="002F1888" w:rsidRDefault="002F1888" w:rsidP="00021907">
            <w:pPr>
              <w:jc w:val="center"/>
            </w:pPr>
            <w:r>
              <w:t>3</w:t>
            </w:r>
          </w:p>
        </w:tc>
        <w:tc>
          <w:tcPr>
            <w:tcW w:w="1849" w:type="dxa"/>
          </w:tcPr>
          <w:p w:rsidR="002F1888" w:rsidRDefault="002F1888" w:rsidP="00021907">
            <w:pPr>
              <w:jc w:val="center"/>
            </w:pPr>
            <w:r>
              <w:t>4</w:t>
            </w:r>
          </w:p>
        </w:tc>
        <w:tc>
          <w:tcPr>
            <w:tcW w:w="1849" w:type="dxa"/>
          </w:tcPr>
          <w:p w:rsidR="002F1888" w:rsidRDefault="002F1888" w:rsidP="00021907">
            <w:pPr>
              <w:jc w:val="center"/>
            </w:pPr>
            <w:r>
              <w:t>5</w:t>
            </w:r>
          </w:p>
        </w:tc>
      </w:tr>
      <w:tr w:rsidR="002F1888" w:rsidTr="00021907">
        <w:tc>
          <w:tcPr>
            <w:tcW w:w="1848" w:type="dxa"/>
          </w:tcPr>
          <w:p w:rsidR="002F1888" w:rsidRDefault="002F1888" w:rsidP="00021907">
            <w:pPr>
              <w:jc w:val="center"/>
            </w:pPr>
            <w:r>
              <w:t>Strongly</w:t>
            </w:r>
          </w:p>
          <w:p w:rsidR="002F1888" w:rsidRDefault="002F1888" w:rsidP="00021907">
            <w:pPr>
              <w:jc w:val="center"/>
            </w:pPr>
            <w:r>
              <w:t>Disagree</w:t>
            </w:r>
          </w:p>
        </w:tc>
        <w:tc>
          <w:tcPr>
            <w:tcW w:w="1848" w:type="dxa"/>
          </w:tcPr>
          <w:p w:rsidR="002F1888" w:rsidRDefault="002F1888" w:rsidP="00021907">
            <w:pPr>
              <w:jc w:val="center"/>
            </w:pPr>
          </w:p>
        </w:tc>
        <w:tc>
          <w:tcPr>
            <w:tcW w:w="1848" w:type="dxa"/>
          </w:tcPr>
          <w:p w:rsidR="002F1888" w:rsidRDefault="002F1888" w:rsidP="00021907">
            <w:pPr>
              <w:jc w:val="center"/>
            </w:pPr>
          </w:p>
        </w:tc>
        <w:tc>
          <w:tcPr>
            <w:tcW w:w="1849" w:type="dxa"/>
          </w:tcPr>
          <w:p w:rsidR="002F1888" w:rsidRDefault="002F1888" w:rsidP="00021907">
            <w:pPr>
              <w:jc w:val="center"/>
            </w:pPr>
          </w:p>
        </w:tc>
        <w:tc>
          <w:tcPr>
            <w:tcW w:w="1849" w:type="dxa"/>
          </w:tcPr>
          <w:p w:rsidR="002F1888" w:rsidRDefault="002F1888" w:rsidP="00021907">
            <w:pPr>
              <w:jc w:val="center"/>
            </w:pPr>
            <w:r>
              <w:t>Strongly</w:t>
            </w:r>
          </w:p>
          <w:p w:rsidR="002F1888" w:rsidRDefault="002F1888" w:rsidP="00021907">
            <w:pPr>
              <w:jc w:val="center"/>
            </w:pPr>
            <w:r>
              <w:t>Agree</w:t>
            </w:r>
          </w:p>
        </w:tc>
      </w:tr>
    </w:tbl>
    <w:p w:rsidR="002F1888" w:rsidDel="00856041" w:rsidRDefault="002F1888" w:rsidP="002F1888">
      <w:pPr>
        <w:rPr>
          <w:del w:id="83" w:author="Sean Harrison" w:date="2017-08-22T00:28:00Z"/>
        </w:rPr>
      </w:pPr>
    </w:p>
    <w:p w:rsidR="002F1888" w:rsidRDefault="002F1888" w:rsidP="002F1888">
      <w:pPr>
        <w:rPr>
          <w:ins w:id="84" w:author="Sean Harrison" w:date="2017-08-22T00:26:00Z"/>
        </w:rPr>
      </w:pPr>
    </w:p>
    <w:p w:rsidR="00252E1C" w:rsidRDefault="00252E1C" w:rsidP="002F1888"/>
    <w:p w:rsidR="007C59A9" w:rsidRDefault="007C59A9" w:rsidP="00614368">
      <w:pPr>
        <w:pStyle w:val="ListParagraph"/>
        <w:numPr>
          <w:ilvl w:val="0"/>
          <w:numId w:val="1"/>
        </w:numPr>
        <w:pPrChange w:id="85" w:author="Sean Harrison" w:date="2017-08-22T00:33:00Z">
          <w:pPr>
            <w:pStyle w:val="ListParagraph"/>
            <w:numPr>
              <w:numId w:val="21"/>
            </w:numPr>
            <w:ind w:hanging="360"/>
          </w:pPr>
        </w:pPrChange>
      </w:pPr>
      <w:r>
        <w:lastRenderedPageBreak/>
        <w:t xml:space="preserve">I want to find out what happens next if I were to continue playing.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Tr="00021907">
        <w:tc>
          <w:tcPr>
            <w:tcW w:w="1848" w:type="dxa"/>
          </w:tcPr>
          <w:p w:rsidR="007C59A9" w:rsidRDefault="007C59A9" w:rsidP="00021907">
            <w:pPr>
              <w:jc w:val="center"/>
            </w:pPr>
            <w:r>
              <w:t>1</w:t>
            </w:r>
          </w:p>
        </w:tc>
        <w:tc>
          <w:tcPr>
            <w:tcW w:w="1848" w:type="dxa"/>
          </w:tcPr>
          <w:p w:rsidR="007C59A9" w:rsidRDefault="007C59A9" w:rsidP="00021907">
            <w:pPr>
              <w:jc w:val="center"/>
            </w:pPr>
            <w:r>
              <w:t>2</w:t>
            </w:r>
          </w:p>
        </w:tc>
        <w:tc>
          <w:tcPr>
            <w:tcW w:w="1848" w:type="dxa"/>
          </w:tcPr>
          <w:p w:rsidR="007C59A9" w:rsidRDefault="007C59A9" w:rsidP="00021907">
            <w:pPr>
              <w:jc w:val="center"/>
            </w:pPr>
            <w:r>
              <w:t>3</w:t>
            </w:r>
          </w:p>
        </w:tc>
        <w:tc>
          <w:tcPr>
            <w:tcW w:w="1849" w:type="dxa"/>
          </w:tcPr>
          <w:p w:rsidR="007C59A9" w:rsidRDefault="007C59A9" w:rsidP="00021907">
            <w:pPr>
              <w:jc w:val="center"/>
            </w:pPr>
            <w:r>
              <w:t>4</w:t>
            </w:r>
          </w:p>
        </w:tc>
        <w:tc>
          <w:tcPr>
            <w:tcW w:w="1849" w:type="dxa"/>
          </w:tcPr>
          <w:p w:rsidR="007C59A9" w:rsidRDefault="007C59A9" w:rsidP="00021907">
            <w:pPr>
              <w:jc w:val="center"/>
            </w:pPr>
            <w:r>
              <w:t>5</w:t>
            </w:r>
          </w:p>
        </w:tc>
      </w:tr>
      <w:tr w:rsidR="007C59A9" w:rsidTr="00021907">
        <w:tc>
          <w:tcPr>
            <w:tcW w:w="1848" w:type="dxa"/>
          </w:tcPr>
          <w:p w:rsidR="007C59A9" w:rsidRDefault="007C59A9" w:rsidP="00021907">
            <w:pPr>
              <w:jc w:val="center"/>
            </w:pPr>
            <w:r>
              <w:t>Strongly</w:t>
            </w:r>
          </w:p>
          <w:p w:rsidR="007C59A9" w:rsidRDefault="007C59A9" w:rsidP="00021907">
            <w:pPr>
              <w:jc w:val="center"/>
            </w:pPr>
            <w:r>
              <w:t>Disagree</w:t>
            </w:r>
          </w:p>
        </w:tc>
        <w:tc>
          <w:tcPr>
            <w:tcW w:w="1848" w:type="dxa"/>
          </w:tcPr>
          <w:p w:rsidR="007C59A9" w:rsidRDefault="007C59A9" w:rsidP="00021907">
            <w:pPr>
              <w:jc w:val="center"/>
            </w:pPr>
          </w:p>
        </w:tc>
        <w:tc>
          <w:tcPr>
            <w:tcW w:w="1848" w:type="dxa"/>
          </w:tcPr>
          <w:p w:rsidR="007C59A9" w:rsidRDefault="007C59A9" w:rsidP="00021907">
            <w:pPr>
              <w:jc w:val="center"/>
            </w:pPr>
          </w:p>
        </w:tc>
        <w:tc>
          <w:tcPr>
            <w:tcW w:w="1849" w:type="dxa"/>
          </w:tcPr>
          <w:p w:rsidR="007C59A9" w:rsidRDefault="007C59A9" w:rsidP="00021907">
            <w:pPr>
              <w:jc w:val="center"/>
            </w:pPr>
          </w:p>
        </w:tc>
        <w:tc>
          <w:tcPr>
            <w:tcW w:w="1849" w:type="dxa"/>
          </w:tcPr>
          <w:p w:rsidR="007C59A9" w:rsidRDefault="007C59A9" w:rsidP="00021907">
            <w:pPr>
              <w:jc w:val="center"/>
            </w:pPr>
            <w:r>
              <w:t>Strongly</w:t>
            </w:r>
          </w:p>
          <w:p w:rsidR="007C59A9" w:rsidRDefault="007C59A9" w:rsidP="00021907">
            <w:pPr>
              <w:jc w:val="center"/>
            </w:pPr>
            <w:r>
              <w:t>Agree</w:t>
            </w:r>
          </w:p>
        </w:tc>
      </w:tr>
    </w:tbl>
    <w:p w:rsidR="006275AF" w:rsidRDefault="006275AF" w:rsidP="007C59A9"/>
    <w:p w:rsidR="007C59A9" w:rsidRDefault="007C59A9" w:rsidP="007C59A9"/>
    <w:p w:rsidR="001C2A15" w:rsidRDefault="007C59A9" w:rsidP="001C2A15">
      <w:pPr>
        <w:pStyle w:val="ListParagraph"/>
        <w:numPr>
          <w:ilvl w:val="0"/>
          <w:numId w:val="1"/>
        </w:numPr>
        <w:rPr>
          <w:ins w:id="86" w:author="Sean Harrison" w:date="2017-08-22T00:31:00Z"/>
        </w:rPr>
        <w:pPrChange w:id="87" w:author="Sean Harrison" w:date="2017-08-22T00:31:00Z">
          <w:pPr>
            <w:pStyle w:val="ListParagraph"/>
            <w:numPr>
              <w:numId w:val="1"/>
            </w:numPr>
            <w:ind w:hanging="360"/>
          </w:pPr>
        </w:pPrChange>
      </w:pPr>
      <w:r>
        <w:t xml:space="preserve">I </w:t>
      </w:r>
      <w:r w:rsidR="006275AF">
        <w:t>would be interested in playing</w:t>
      </w:r>
      <w:r>
        <w:t xml:space="preserve"> this game again. </w:t>
      </w:r>
      <w:bookmarkStart w:id="88" w:name="_GoBack"/>
      <w:bookmarkEnd w:id="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1C2A15" w:rsidTr="00D244A2">
        <w:trPr>
          <w:ins w:id="89" w:author="Sean Harrison" w:date="2017-08-22T00:31:00Z"/>
        </w:trPr>
        <w:tc>
          <w:tcPr>
            <w:tcW w:w="1848" w:type="dxa"/>
          </w:tcPr>
          <w:p w:rsidR="001C2A15" w:rsidRDefault="001C2A15" w:rsidP="00D244A2">
            <w:pPr>
              <w:jc w:val="center"/>
              <w:rPr>
                <w:ins w:id="90" w:author="Sean Harrison" w:date="2017-08-22T00:31:00Z"/>
              </w:rPr>
            </w:pPr>
            <w:ins w:id="91" w:author="Sean Harrison" w:date="2017-08-22T00:31:00Z">
              <w:r>
                <w:t>1</w:t>
              </w:r>
            </w:ins>
          </w:p>
        </w:tc>
        <w:tc>
          <w:tcPr>
            <w:tcW w:w="1848" w:type="dxa"/>
          </w:tcPr>
          <w:p w:rsidR="001C2A15" w:rsidRDefault="001C2A15" w:rsidP="00D244A2">
            <w:pPr>
              <w:jc w:val="center"/>
              <w:rPr>
                <w:ins w:id="92" w:author="Sean Harrison" w:date="2017-08-22T00:31:00Z"/>
              </w:rPr>
            </w:pPr>
            <w:ins w:id="93" w:author="Sean Harrison" w:date="2017-08-22T00:31:00Z">
              <w:r>
                <w:t>2</w:t>
              </w:r>
            </w:ins>
          </w:p>
        </w:tc>
        <w:tc>
          <w:tcPr>
            <w:tcW w:w="1848" w:type="dxa"/>
          </w:tcPr>
          <w:p w:rsidR="001C2A15" w:rsidRDefault="001C2A15" w:rsidP="00D244A2">
            <w:pPr>
              <w:jc w:val="center"/>
              <w:rPr>
                <w:ins w:id="94" w:author="Sean Harrison" w:date="2017-08-22T00:31:00Z"/>
              </w:rPr>
            </w:pPr>
            <w:ins w:id="95" w:author="Sean Harrison" w:date="2017-08-22T00:31:00Z">
              <w:r>
                <w:t>3</w:t>
              </w:r>
            </w:ins>
          </w:p>
        </w:tc>
        <w:tc>
          <w:tcPr>
            <w:tcW w:w="1849" w:type="dxa"/>
          </w:tcPr>
          <w:p w:rsidR="001C2A15" w:rsidRDefault="001C2A15" w:rsidP="00D244A2">
            <w:pPr>
              <w:jc w:val="center"/>
              <w:rPr>
                <w:ins w:id="96" w:author="Sean Harrison" w:date="2017-08-22T00:31:00Z"/>
              </w:rPr>
            </w:pPr>
            <w:ins w:id="97" w:author="Sean Harrison" w:date="2017-08-22T00:31:00Z">
              <w:r>
                <w:t>4</w:t>
              </w:r>
            </w:ins>
          </w:p>
        </w:tc>
        <w:tc>
          <w:tcPr>
            <w:tcW w:w="1849" w:type="dxa"/>
          </w:tcPr>
          <w:p w:rsidR="001C2A15" w:rsidRDefault="001C2A15" w:rsidP="00D244A2">
            <w:pPr>
              <w:jc w:val="center"/>
              <w:rPr>
                <w:ins w:id="98" w:author="Sean Harrison" w:date="2017-08-22T00:31:00Z"/>
              </w:rPr>
            </w:pPr>
            <w:ins w:id="99" w:author="Sean Harrison" w:date="2017-08-22T00:31:00Z">
              <w:r>
                <w:t>5</w:t>
              </w:r>
            </w:ins>
          </w:p>
        </w:tc>
      </w:tr>
      <w:tr w:rsidR="001C2A15" w:rsidTr="00D244A2">
        <w:trPr>
          <w:ins w:id="100" w:author="Sean Harrison" w:date="2017-08-22T00:31:00Z"/>
        </w:trPr>
        <w:tc>
          <w:tcPr>
            <w:tcW w:w="1848" w:type="dxa"/>
          </w:tcPr>
          <w:p w:rsidR="001C2A15" w:rsidRDefault="001C2A15" w:rsidP="00D244A2">
            <w:pPr>
              <w:jc w:val="center"/>
              <w:rPr>
                <w:ins w:id="101" w:author="Sean Harrison" w:date="2017-08-22T00:31:00Z"/>
              </w:rPr>
            </w:pPr>
            <w:ins w:id="102" w:author="Sean Harrison" w:date="2017-08-22T00:31:00Z">
              <w:r>
                <w:t>Strongly</w:t>
              </w:r>
            </w:ins>
          </w:p>
          <w:p w:rsidR="001C2A15" w:rsidRDefault="001C2A15" w:rsidP="00D244A2">
            <w:pPr>
              <w:jc w:val="center"/>
              <w:rPr>
                <w:ins w:id="103" w:author="Sean Harrison" w:date="2017-08-22T00:31:00Z"/>
              </w:rPr>
            </w:pPr>
            <w:ins w:id="104" w:author="Sean Harrison" w:date="2017-08-22T00:31:00Z">
              <w:r>
                <w:t>Disagree</w:t>
              </w:r>
            </w:ins>
          </w:p>
        </w:tc>
        <w:tc>
          <w:tcPr>
            <w:tcW w:w="1848" w:type="dxa"/>
          </w:tcPr>
          <w:p w:rsidR="001C2A15" w:rsidRDefault="001C2A15" w:rsidP="00D244A2">
            <w:pPr>
              <w:jc w:val="center"/>
              <w:rPr>
                <w:ins w:id="105" w:author="Sean Harrison" w:date="2017-08-22T00:31:00Z"/>
              </w:rPr>
            </w:pPr>
          </w:p>
        </w:tc>
        <w:tc>
          <w:tcPr>
            <w:tcW w:w="1848" w:type="dxa"/>
          </w:tcPr>
          <w:p w:rsidR="001C2A15" w:rsidRDefault="001C2A15" w:rsidP="00D244A2">
            <w:pPr>
              <w:jc w:val="center"/>
              <w:rPr>
                <w:ins w:id="106" w:author="Sean Harrison" w:date="2017-08-22T00:31:00Z"/>
              </w:rPr>
            </w:pPr>
          </w:p>
        </w:tc>
        <w:tc>
          <w:tcPr>
            <w:tcW w:w="1849" w:type="dxa"/>
          </w:tcPr>
          <w:p w:rsidR="001C2A15" w:rsidRDefault="001C2A15" w:rsidP="00D244A2">
            <w:pPr>
              <w:jc w:val="center"/>
              <w:rPr>
                <w:ins w:id="107" w:author="Sean Harrison" w:date="2017-08-22T00:31:00Z"/>
              </w:rPr>
            </w:pPr>
          </w:p>
        </w:tc>
        <w:tc>
          <w:tcPr>
            <w:tcW w:w="1849" w:type="dxa"/>
          </w:tcPr>
          <w:p w:rsidR="001C2A15" w:rsidRDefault="001C2A15" w:rsidP="00D244A2">
            <w:pPr>
              <w:jc w:val="center"/>
              <w:rPr>
                <w:ins w:id="108" w:author="Sean Harrison" w:date="2017-08-22T00:31:00Z"/>
              </w:rPr>
            </w:pPr>
            <w:ins w:id="109" w:author="Sean Harrison" w:date="2017-08-22T00:31:00Z">
              <w:r>
                <w:t>Strongly</w:t>
              </w:r>
            </w:ins>
          </w:p>
          <w:p w:rsidR="001C2A15" w:rsidRDefault="001C2A15" w:rsidP="00D244A2">
            <w:pPr>
              <w:jc w:val="center"/>
              <w:rPr>
                <w:ins w:id="110" w:author="Sean Harrison" w:date="2017-08-22T00:31:00Z"/>
              </w:rPr>
            </w:pPr>
            <w:ins w:id="111" w:author="Sean Harrison" w:date="2017-08-22T00:31:00Z">
              <w:r>
                <w:t>Agree</w:t>
              </w:r>
            </w:ins>
          </w:p>
        </w:tc>
      </w:tr>
    </w:tbl>
    <w:p w:rsidR="001C2A15" w:rsidRDefault="001C2A15" w:rsidP="001C2A15">
      <w:pPr>
        <w:rPr>
          <w:ins w:id="112" w:author="Sean Harrison" w:date="2017-08-22T00:31:00Z"/>
        </w:rPr>
      </w:pPr>
    </w:p>
    <w:p w:rsidR="00B21851" w:rsidDel="00614368" w:rsidRDefault="00B21851" w:rsidP="00B21851">
      <w:pPr>
        <w:ind w:left="360"/>
        <w:rPr>
          <w:del w:id="113" w:author="Sean Harrison" w:date="2017-08-22T00:33:00Z"/>
        </w:rPr>
        <w:pPrChange w:id="114" w:author="Sean Harrison" w:date="2017-08-22T00:31:00Z">
          <w:pPr>
            <w:pStyle w:val="ListParagraph"/>
            <w:numPr>
              <w:numId w:val="1"/>
            </w:numPr>
            <w:ind w:hanging="36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7C59A9" w:rsidDel="001C2A15" w:rsidTr="00021907">
        <w:trPr>
          <w:del w:id="115" w:author="Sean Harrison" w:date="2017-08-22T00:30:00Z"/>
        </w:trPr>
        <w:tc>
          <w:tcPr>
            <w:tcW w:w="1848" w:type="dxa"/>
          </w:tcPr>
          <w:p w:rsidR="007C59A9" w:rsidDel="001C2A15" w:rsidRDefault="007C59A9" w:rsidP="00021907">
            <w:pPr>
              <w:jc w:val="center"/>
              <w:rPr>
                <w:del w:id="116" w:author="Sean Harrison" w:date="2017-08-22T00:30:00Z"/>
              </w:rPr>
            </w:pPr>
            <w:del w:id="117" w:author="Sean Harrison" w:date="2017-08-22T00:30:00Z">
              <w:r w:rsidDel="001C2A15">
                <w:delText>1</w:delText>
              </w:r>
            </w:del>
          </w:p>
        </w:tc>
        <w:tc>
          <w:tcPr>
            <w:tcW w:w="1848" w:type="dxa"/>
          </w:tcPr>
          <w:p w:rsidR="007C59A9" w:rsidDel="001C2A15" w:rsidRDefault="007C59A9" w:rsidP="00021907">
            <w:pPr>
              <w:jc w:val="center"/>
              <w:rPr>
                <w:del w:id="118" w:author="Sean Harrison" w:date="2017-08-22T00:30:00Z"/>
              </w:rPr>
            </w:pPr>
            <w:del w:id="119" w:author="Sean Harrison" w:date="2017-08-22T00:30:00Z">
              <w:r w:rsidDel="001C2A15">
                <w:delText>2</w:delText>
              </w:r>
            </w:del>
          </w:p>
        </w:tc>
        <w:tc>
          <w:tcPr>
            <w:tcW w:w="1848" w:type="dxa"/>
          </w:tcPr>
          <w:p w:rsidR="007C59A9" w:rsidDel="001C2A15" w:rsidRDefault="007C59A9" w:rsidP="00021907">
            <w:pPr>
              <w:jc w:val="center"/>
              <w:rPr>
                <w:del w:id="120" w:author="Sean Harrison" w:date="2017-08-22T00:30:00Z"/>
              </w:rPr>
            </w:pPr>
            <w:del w:id="121" w:author="Sean Harrison" w:date="2017-08-22T00:30:00Z">
              <w:r w:rsidDel="001C2A15">
                <w:delText>3</w:delText>
              </w:r>
            </w:del>
          </w:p>
        </w:tc>
        <w:tc>
          <w:tcPr>
            <w:tcW w:w="1849" w:type="dxa"/>
          </w:tcPr>
          <w:p w:rsidR="007C59A9" w:rsidDel="001C2A15" w:rsidRDefault="007C59A9" w:rsidP="00021907">
            <w:pPr>
              <w:jc w:val="center"/>
              <w:rPr>
                <w:del w:id="122" w:author="Sean Harrison" w:date="2017-08-22T00:30:00Z"/>
              </w:rPr>
            </w:pPr>
            <w:del w:id="123" w:author="Sean Harrison" w:date="2017-08-22T00:30:00Z">
              <w:r w:rsidDel="001C2A15">
                <w:delText>4</w:delText>
              </w:r>
            </w:del>
          </w:p>
        </w:tc>
        <w:tc>
          <w:tcPr>
            <w:tcW w:w="1849" w:type="dxa"/>
          </w:tcPr>
          <w:p w:rsidR="007C59A9" w:rsidDel="001C2A15" w:rsidRDefault="007C59A9" w:rsidP="00021907">
            <w:pPr>
              <w:jc w:val="center"/>
              <w:rPr>
                <w:del w:id="124" w:author="Sean Harrison" w:date="2017-08-22T00:30:00Z"/>
              </w:rPr>
            </w:pPr>
            <w:del w:id="125" w:author="Sean Harrison" w:date="2017-08-22T00:30:00Z">
              <w:r w:rsidDel="001C2A15">
                <w:delText>5</w:delText>
              </w:r>
            </w:del>
          </w:p>
        </w:tc>
      </w:tr>
      <w:tr w:rsidR="007C59A9" w:rsidDel="001C2A15" w:rsidTr="00021907">
        <w:trPr>
          <w:del w:id="126" w:author="Sean Harrison" w:date="2017-08-22T00:30:00Z"/>
        </w:trPr>
        <w:tc>
          <w:tcPr>
            <w:tcW w:w="1848" w:type="dxa"/>
          </w:tcPr>
          <w:p w:rsidR="007C59A9" w:rsidDel="001C2A15" w:rsidRDefault="007C59A9" w:rsidP="00021907">
            <w:pPr>
              <w:jc w:val="center"/>
              <w:rPr>
                <w:del w:id="127" w:author="Sean Harrison" w:date="2017-08-22T00:30:00Z"/>
              </w:rPr>
            </w:pPr>
            <w:del w:id="128" w:author="Sean Harrison" w:date="2017-08-22T00:30:00Z">
              <w:r w:rsidDel="001C2A15">
                <w:delText>Strongly</w:delText>
              </w:r>
            </w:del>
          </w:p>
          <w:p w:rsidR="007C59A9" w:rsidDel="001C2A15" w:rsidRDefault="007C59A9" w:rsidP="00021907">
            <w:pPr>
              <w:jc w:val="center"/>
              <w:rPr>
                <w:del w:id="129" w:author="Sean Harrison" w:date="2017-08-22T00:30:00Z"/>
              </w:rPr>
            </w:pPr>
            <w:del w:id="130" w:author="Sean Harrison" w:date="2017-08-22T00:30:00Z">
              <w:r w:rsidDel="001C2A15">
                <w:delText>Disagree</w:delText>
              </w:r>
            </w:del>
          </w:p>
        </w:tc>
        <w:tc>
          <w:tcPr>
            <w:tcW w:w="1848" w:type="dxa"/>
          </w:tcPr>
          <w:p w:rsidR="007C59A9" w:rsidDel="001C2A15" w:rsidRDefault="007C59A9" w:rsidP="00021907">
            <w:pPr>
              <w:jc w:val="center"/>
              <w:rPr>
                <w:del w:id="131" w:author="Sean Harrison" w:date="2017-08-22T00:30:00Z"/>
              </w:rPr>
            </w:pPr>
          </w:p>
        </w:tc>
        <w:tc>
          <w:tcPr>
            <w:tcW w:w="1848" w:type="dxa"/>
          </w:tcPr>
          <w:p w:rsidR="007C59A9" w:rsidDel="001C2A15" w:rsidRDefault="007C59A9" w:rsidP="00021907">
            <w:pPr>
              <w:jc w:val="center"/>
              <w:rPr>
                <w:del w:id="132" w:author="Sean Harrison" w:date="2017-08-22T00:30:00Z"/>
              </w:rPr>
            </w:pPr>
          </w:p>
        </w:tc>
        <w:tc>
          <w:tcPr>
            <w:tcW w:w="1849" w:type="dxa"/>
          </w:tcPr>
          <w:p w:rsidR="007C59A9" w:rsidDel="001C2A15" w:rsidRDefault="007C59A9" w:rsidP="00021907">
            <w:pPr>
              <w:jc w:val="center"/>
              <w:rPr>
                <w:del w:id="133" w:author="Sean Harrison" w:date="2017-08-22T00:30:00Z"/>
              </w:rPr>
            </w:pPr>
          </w:p>
        </w:tc>
        <w:tc>
          <w:tcPr>
            <w:tcW w:w="1849" w:type="dxa"/>
          </w:tcPr>
          <w:p w:rsidR="007C59A9" w:rsidDel="001C2A15" w:rsidRDefault="007C59A9" w:rsidP="00021907">
            <w:pPr>
              <w:jc w:val="center"/>
              <w:rPr>
                <w:del w:id="134" w:author="Sean Harrison" w:date="2017-08-22T00:30:00Z"/>
              </w:rPr>
            </w:pPr>
            <w:del w:id="135" w:author="Sean Harrison" w:date="2017-08-22T00:30:00Z">
              <w:r w:rsidDel="001C2A15">
                <w:delText>Strongly</w:delText>
              </w:r>
            </w:del>
          </w:p>
          <w:p w:rsidR="007C59A9" w:rsidDel="001C2A15" w:rsidRDefault="007C59A9" w:rsidP="00021907">
            <w:pPr>
              <w:jc w:val="center"/>
              <w:rPr>
                <w:del w:id="136" w:author="Sean Harrison" w:date="2017-08-22T00:30:00Z"/>
              </w:rPr>
            </w:pPr>
            <w:del w:id="137" w:author="Sean Harrison" w:date="2017-08-22T00:30:00Z">
              <w:r w:rsidDel="001C2A15">
                <w:delText>Agree</w:delText>
              </w:r>
            </w:del>
          </w:p>
        </w:tc>
      </w:tr>
    </w:tbl>
    <w:p w:rsidR="001F7297" w:rsidRPr="00B21851" w:rsidDel="00614368" w:rsidRDefault="001F7297" w:rsidP="007C59A9">
      <w:pPr>
        <w:rPr>
          <w:del w:id="138" w:author="Sean Harrison" w:date="2017-08-22T00:33:00Z"/>
          <w:b/>
          <w:rPrChange w:id="139" w:author="Sean Harrison" w:date="2017-08-22T00:31:00Z">
            <w:rPr>
              <w:del w:id="140" w:author="Sean Harrison" w:date="2017-08-22T00:33:00Z"/>
            </w:rPr>
          </w:rPrChange>
        </w:rPr>
      </w:pPr>
    </w:p>
    <w:p w:rsidR="007C59A9" w:rsidRDefault="00A6195F" w:rsidP="007C59A9">
      <w:r>
        <w:t xml:space="preserve">Finally, please </w:t>
      </w:r>
      <w:r w:rsidR="006275AF">
        <w:t>rank the items in the following list</w:t>
      </w:r>
      <w:r>
        <w:t xml:space="preserve">. </w:t>
      </w:r>
      <w:r w:rsidR="006275AF">
        <w:t>Put the number 1 next to</w:t>
      </w:r>
      <w:r>
        <w:t xml:space="preserve"> the aspect which you consider the most well done in this game. </w:t>
      </w:r>
      <w:r w:rsidR="006275AF">
        <w:t xml:space="preserve">Then put a 2 next to the aspect which you consider the next most well done aspect of the game. </w:t>
      </w:r>
      <w:r>
        <w:t>Contin</w:t>
      </w:r>
      <w:r w:rsidR="00E15AA9">
        <w:t>u</w:t>
      </w:r>
      <w:r>
        <w:t xml:space="preserve">e </w:t>
      </w:r>
      <w:r w:rsidR="00AC3019">
        <w:t xml:space="preserve">the numbering </w:t>
      </w:r>
      <w:r>
        <w:t>in order of how well each aspect was done</w:t>
      </w:r>
      <w:r w:rsidR="006275AF">
        <w:t>. Put the highest number next to the</w:t>
      </w:r>
      <w:r>
        <w:t xml:space="preserve"> aspect which you consider the least well done in this game. Please </w:t>
      </w:r>
      <w:r w:rsidR="00AC3019">
        <w:t xml:space="preserve">use each number </w:t>
      </w:r>
      <w:r>
        <w:t>only on</w:t>
      </w:r>
      <w:r w:rsidR="00C115DD">
        <w:t>c</w:t>
      </w:r>
      <w:r>
        <w:t xml:space="preserve">e in the list. </w:t>
      </w:r>
      <w:r w:rsidR="00E15AA9">
        <w:t xml:space="preserve"> The aspects to put in the list are: </w:t>
      </w:r>
      <w:r w:rsidR="00C115DD">
        <w:t xml:space="preserve">audio, controls, enemies, gameplay, game world, </w:t>
      </w:r>
      <w:r w:rsidR="00E15AA9">
        <w:t>graphics, my character, story</w:t>
      </w:r>
      <w:r w:rsidR="00C115DD">
        <w:t>.</w:t>
      </w:r>
    </w:p>
    <w:p w:rsidR="00C115DD" w:rsidRPr="00C115DD" w:rsidRDefault="006275AF" w:rsidP="006275AF">
      <w:pPr>
        <w:rPr>
          <w:u w:val="single"/>
        </w:rPr>
      </w:pPr>
      <w:r>
        <w:rPr>
          <w:u w:val="single"/>
        </w:rPr>
        <w:t>Audio</w:t>
      </w:r>
      <w:r w:rsidR="00AC3019">
        <w:rPr>
          <w:u w:val="single"/>
        </w:rPr>
        <w:tab/>
      </w:r>
      <w:r w:rsidR="00AC3019">
        <w:rPr>
          <w:u w:val="single"/>
        </w:rPr>
        <w:tab/>
      </w:r>
      <w:r w:rsidR="00AC3019">
        <w:rPr>
          <w:u w:val="single"/>
        </w:rPr>
        <w:tab/>
      </w:r>
      <w:r>
        <w:rPr>
          <w:u w:val="single"/>
        </w:rPr>
        <w:br/>
        <w:t>Controls</w:t>
      </w:r>
      <w:r w:rsidR="00AC3019">
        <w:rPr>
          <w:u w:val="single"/>
        </w:rPr>
        <w:tab/>
      </w:r>
      <w:r w:rsidR="00AC3019">
        <w:rPr>
          <w:u w:val="single"/>
        </w:rPr>
        <w:tab/>
      </w:r>
      <w:r>
        <w:rPr>
          <w:u w:val="single"/>
        </w:rPr>
        <w:br/>
        <w:t>Enemies</w:t>
      </w:r>
      <w:r w:rsidR="008A6303">
        <w:rPr>
          <w:u w:val="single"/>
        </w:rPr>
        <w:t xml:space="preserve"> </w:t>
      </w:r>
      <w:r w:rsidR="00AC3019">
        <w:rPr>
          <w:u w:val="single"/>
        </w:rPr>
        <w:tab/>
      </w:r>
      <w:r w:rsidR="00AC3019">
        <w:rPr>
          <w:u w:val="single"/>
        </w:rPr>
        <w:tab/>
      </w:r>
      <w:r>
        <w:rPr>
          <w:u w:val="single"/>
        </w:rPr>
        <w:br/>
        <w:t>Gameplay</w:t>
      </w:r>
      <w:r w:rsidR="008A6303">
        <w:rPr>
          <w:u w:val="single"/>
        </w:rPr>
        <w:t xml:space="preserve"> </w:t>
      </w:r>
      <w:r w:rsidR="00AC3019">
        <w:rPr>
          <w:u w:val="single"/>
        </w:rPr>
        <w:tab/>
      </w:r>
      <w:r w:rsidR="00AC3019">
        <w:rPr>
          <w:u w:val="single"/>
        </w:rPr>
        <w:tab/>
      </w:r>
      <w:r>
        <w:rPr>
          <w:u w:val="single"/>
        </w:rPr>
        <w:br/>
        <w:t>Game World</w:t>
      </w:r>
      <w:r w:rsidR="00AC3019">
        <w:rPr>
          <w:u w:val="single"/>
        </w:rPr>
        <w:tab/>
      </w:r>
      <w:r w:rsidR="00AC3019">
        <w:rPr>
          <w:u w:val="single"/>
        </w:rPr>
        <w:tab/>
      </w:r>
      <w:r>
        <w:rPr>
          <w:u w:val="single"/>
        </w:rPr>
        <w:br/>
        <w:t>Visuals</w:t>
      </w:r>
      <w:r w:rsidR="00AC3019">
        <w:rPr>
          <w:u w:val="single"/>
        </w:rPr>
        <w:tab/>
      </w:r>
      <w:r w:rsidR="00AC3019">
        <w:rPr>
          <w:u w:val="single"/>
        </w:rPr>
        <w:tab/>
      </w:r>
      <w:r w:rsidR="00AC3019">
        <w:rPr>
          <w:u w:val="single"/>
        </w:rPr>
        <w:tab/>
      </w:r>
      <w:r>
        <w:rPr>
          <w:u w:val="single"/>
        </w:rPr>
        <w:br/>
        <w:t>My Character</w:t>
      </w:r>
      <w:r w:rsidR="00AC3019">
        <w:rPr>
          <w:u w:val="single"/>
        </w:rPr>
        <w:tab/>
      </w:r>
      <w:r w:rsidR="00AC3019">
        <w:rPr>
          <w:u w:val="single"/>
        </w:rPr>
        <w:tab/>
      </w:r>
      <w:r>
        <w:rPr>
          <w:u w:val="single"/>
        </w:rPr>
        <w:br/>
        <w:t>Stor</w:t>
      </w:r>
      <w:r w:rsidR="00AC3019">
        <w:rPr>
          <w:u w:val="single"/>
        </w:rPr>
        <w:t>y</w:t>
      </w:r>
      <w:r w:rsidR="00AC3019">
        <w:rPr>
          <w:u w:val="single"/>
        </w:rPr>
        <w:tab/>
      </w:r>
      <w:r w:rsidR="00AC3019">
        <w:rPr>
          <w:u w:val="single"/>
        </w:rPr>
        <w:tab/>
      </w:r>
      <w:r w:rsidR="00AC3019">
        <w:rPr>
          <w:u w:val="single"/>
        </w:rPr>
        <w:tab/>
      </w:r>
    </w:p>
    <w:p w:rsidR="008A6303" w:rsidRDefault="00825A50" w:rsidP="00825A50">
      <w:pPr>
        <w:tabs>
          <w:tab w:val="right" w:pos="6804"/>
        </w:tabs>
      </w:pPr>
      <w:r>
        <w:t>Would you like to be contacted for further testing of this</w:t>
      </w:r>
      <w:r w:rsidR="00F02E12">
        <w:t xml:space="preserve"> game</w:t>
      </w:r>
      <w:r>
        <w:t>?</w:t>
      </w:r>
      <w:r w:rsidR="008A6303">
        <w:t xml:space="preserve">  </w:t>
      </w:r>
      <w:del w:id="141" w:author="Sean Harrison" w:date="2017-08-22T00:25:00Z">
        <w:r w:rsidR="008A6303" w:rsidDel="0070248B">
          <w:rPr>
            <w:u w:val="single"/>
          </w:rPr>
          <w:delText>YES  /</w:delText>
        </w:r>
      </w:del>
      <w:ins w:id="142" w:author="Sean Harrison" w:date="2017-08-22T00:25:00Z">
        <w:r w:rsidR="0070248B">
          <w:rPr>
            <w:u w:val="single"/>
          </w:rPr>
          <w:t xml:space="preserve">YES </w:t>
        </w:r>
      </w:ins>
      <w:del w:id="143" w:author="Sean Harrison" w:date="2017-08-22T00:25:00Z">
        <w:r w:rsidR="008A6303" w:rsidDel="0070248B">
          <w:rPr>
            <w:u w:val="single"/>
          </w:rPr>
          <w:delText xml:space="preserve">  NO</w:delText>
        </w:r>
      </w:del>
      <w:ins w:id="144" w:author="Sean Harrison" w:date="2017-08-22T00:25:00Z">
        <w:r w:rsidR="0070248B">
          <w:rPr>
            <w:u w:val="single"/>
          </w:rPr>
          <w:t>/ NO</w:t>
        </w:r>
      </w:ins>
    </w:p>
    <w:p w:rsidR="00825A50" w:rsidRDefault="008A6303" w:rsidP="00825A50">
      <w:pPr>
        <w:tabs>
          <w:tab w:val="right" w:pos="6804"/>
        </w:tabs>
        <w:rPr>
          <w:u w:val="single"/>
        </w:rPr>
      </w:pPr>
      <w:r>
        <w:t xml:space="preserve">Would you like to be contacted for testing of other games?  </w:t>
      </w:r>
      <w:del w:id="145" w:author="Sean Harrison" w:date="2017-08-22T00:25:00Z">
        <w:r w:rsidDel="0070248B">
          <w:rPr>
            <w:u w:val="single"/>
          </w:rPr>
          <w:delText>YES  /</w:delText>
        </w:r>
      </w:del>
      <w:ins w:id="146" w:author="Sean Harrison" w:date="2017-08-22T00:25:00Z">
        <w:r w:rsidR="0070248B">
          <w:rPr>
            <w:u w:val="single"/>
          </w:rPr>
          <w:t xml:space="preserve">YES </w:t>
        </w:r>
      </w:ins>
      <w:del w:id="147" w:author="Sean Harrison" w:date="2017-08-22T00:25:00Z">
        <w:r w:rsidDel="0070248B">
          <w:rPr>
            <w:u w:val="single"/>
          </w:rPr>
          <w:delText xml:space="preserve">  NO</w:delText>
        </w:r>
      </w:del>
      <w:ins w:id="148" w:author="Sean Harrison" w:date="2017-08-22T00:25:00Z">
        <w:r w:rsidR="0070248B">
          <w:rPr>
            <w:u w:val="single"/>
          </w:rPr>
          <w:t>/ NO</w:t>
        </w:r>
      </w:ins>
    </w:p>
    <w:p w:rsidR="00825A50" w:rsidRDefault="00825A50" w:rsidP="00825A50">
      <w:pPr>
        <w:tabs>
          <w:tab w:val="right" w:pos="8789"/>
        </w:tabs>
        <w:rPr>
          <w:u w:val="single"/>
        </w:rPr>
      </w:pPr>
      <w:r>
        <w:t xml:space="preserve">If so, please provide contact details (phone or email): </w:t>
      </w:r>
      <w:r w:rsidRPr="00842CDF">
        <w:rPr>
          <w:u w:val="single"/>
        </w:rPr>
        <w:tab/>
      </w:r>
    </w:p>
    <w:p w:rsidR="00825A50" w:rsidRPr="00842CDF" w:rsidRDefault="00825A50" w:rsidP="00825A50">
      <w:pPr>
        <w:tabs>
          <w:tab w:val="right" w:pos="8789"/>
        </w:tabs>
      </w:pPr>
      <w:r>
        <w:t>Thank you for your time!</w:t>
      </w:r>
    </w:p>
    <w:p w:rsidR="0077402A" w:rsidRDefault="0077402A"/>
    <w:sectPr w:rsidR="0077402A" w:rsidSect="006E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4586"/>
    <w:multiLevelType w:val="hybridMultilevel"/>
    <w:tmpl w:val="D758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355DFD"/>
    <w:multiLevelType w:val="multilevel"/>
    <w:tmpl w:val="34503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411CC"/>
    <w:multiLevelType w:val="hybridMultilevel"/>
    <w:tmpl w:val="3132A1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2F1EA7"/>
    <w:multiLevelType w:val="multilevel"/>
    <w:tmpl w:val="DCDEB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8D30B5"/>
    <w:multiLevelType w:val="hybridMultilevel"/>
    <w:tmpl w:val="3AD0A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E55E4"/>
    <w:multiLevelType w:val="hybridMultilevel"/>
    <w:tmpl w:val="329E4980"/>
    <w:lvl w:ilvl="0" w:tplc="7F58D50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715464"/>
    <w:multiLevelType w:val="hybridMultilevel"/>
    <w:tmpl w:val="298400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680A41"/>
    <w:multiLevelType w:val="hybridMultilevel"/>
    <w:tmpl w:val="D7580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805D84"/>
    <w:multiLevelType w:val="hybridMultilevel"/>
    <w:tmpl w:val="41503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367D"/>
    <w:multiLevelType w:val="hybridMultilevel"/>
    <w:tmpl w:val="088A0A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E3F048F"/>
    <w:multiLevelType w:val="hybridMultilevel"/>
    <w:tmpl w:val="B10818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2F04A8"/>
    <w:multiLevelType w:val="hybridMultilevel"/>
    <w:tmpl w:val="345038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8F1C66"/>
    <w:multiLevelType w:val="hybridMultilevel"/>
    <w:tmpl w:val="92E4D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ABE6791"/>
    <w:multiLevelType w:val="hybridMultilevel"/>
    <w:tmpl w:val="D236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D62FEF"/>
    <w:multiLevelType w:val="hybridMultilevel"/>
    <w:tmpl w:val="DCDEB1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3841100"/>
    <w:multiLevelType w:val="hybridMultilevel"/>
    <w:tmpl w:val="4B800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5524FBB"/>
    <w:multiLevelType w:val="hybridMultilevel"/>
    <w:tmpl w:val="AF302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C96803"/>
    <w:multiLevelType w:val="hybridMultilevel"/>
    <w:tmpl w:val="3EDCC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EE2FBD"/>
    <w:multiLevelType w:val="hybridMultilevel"/>
    <w:tmpl w:val="BAB681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4256D7"/>
    <w:multiLevelType w:val="hybridMultilevel"/>
    <w:tmpl w:val="3132A1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AD04C3"/>
    <w:multiLevelType w:val="hybridMultilevel"/>
    <w:tmpl w:val="A0D69A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3"/>
  </w:num>
  <w:num w:numId="3">
    <w:abstractNumId w:val="17"/>
  </w:num>
  <w:num w:numId="4">
    <w:abstractNumId w:val="0"/>
  </w:num>
  <w:num w:numId="5">
    <w:abstractNumId w:val="7"/>
  </w:num>
  <w:num w:numId="6">
    <w:abstractNumId w:val="6"/>
  </w:num>
  <w:num w:numId="7">
    <w:abstractNumId w:val="16"/>
  </w:num>
  <w:num w:numId="8">
    <w:abstractNumId w:val="9"/>
  </w:num>
  <w:num w:numId="9">
    <w:abstractNumId w:val="15"/>
  </w:num>
  <w:num w:numId="10">
    <w:abstractNumId w:val="20"/>
  </w:num>
  <w:num w:numId="11">
    <w:abstractNumId w:val="12"/>
  </w:num>
  <w:num w:numId="12">
    <w:abstractNumId w:val="4"/>
  </w:num>
  <w:num w:numId="13">
    <w:abstractNumId w:val="18"/>
  </w:num>
  <w:num w:numId="14">
    <w:abstractNumId w:val="8"/>
  </w:num>
  <w:num w:numId="15">
    <w:abstractNumId w:val="10"/>
  </w:num>
  <w:num w:numId="16">
    <w:abstractNumId w:val="11"/>
  </w:num>
  <w:num w:numId="17">
    <w:abstractNumId w:val="1"/>
  </w:num>
  <w:num w:numId="18">
    <w:abstractNumId w:val="14"/>
  </w:num>
  <w:num w:numId="19">
    <w:abstractNumId w:val="3"/>
  </w:num>
  <w:num w:numId="20">
    <w:abstractNumId w:val="19"/>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arrison">
    <w15:presenceInfo w15:providerId="Windows Live" w15:userId="4e5f92ae90041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2"/>
  </w:compat>
  <w:rsids>
    <w:rsidRoot w:val="0077402A"/>
    <w:rsid w:val="00021907"/>
    <w:rsid w:val="0002215D"/>
    <w:rsid w:val="00054FC5"/>
    <w:rsid w:val="000A4396"/>
    <w:rsid w:val="000C649C"/>
    <w:rsid w:val="00110229"/>
    <w:rsid w:val="0012773F"/>
    <w:rsid w:val="001C2A15"/>
    <w:rsid w:val="001F7297"/>
    <w:rsid w:val="00204F8E"/>
    <w:rsid w:val="00252E1C"/>
    <w:rsid w:val="002F1888"/>
    <w:rsid w:val="003C305C"/>
    <w:rsid w:val="003E2DF8"/>
    <w:rsid w:val="00457D69"/>
    <w:rsid w:val="004A1158"/>
    <w:rsid w:val="00545872"/>
    <w:rsid w:val="005C7199"/>
    <w:rsid w:val="00614368"/>
    <w:rsid w:val="006275AF"/>
    <w:rsid w:val="006E0E62"/>
    <w:rsid w:val="0070248B"/>
    <w:rsid w:val="00736453"/>
    <w:rsid w:val="0075639F"/>
    <w:rsid w:val="00770605"/>
    <w:rsid w:val="00770A9B"/>
    <w:rsid w:val="0077402A"/>
    <w:rsid w:val="007C59A9"/>
    <w:rsid w:val="00824018"/>
    <w:rsid w:val="00825A50"/>
    <w:rsid w:val="00856041"/>
    <w:rsid w:val="008A6303"/>
    <w:rsid w:val="008C4941"/>
    <w:rsid w:val="00967060"/>
    <w:rsid w:val="0097691C"/>
    <w:rsid w:val="00A0263F"/>
    <w:rsid w:val="00A6195F"/>
    <w:rsid w:val="00A7598A"/>
    <w:rsid w:val="00A80767"/>
    <w:rsid w:val="00AC3019"/>
    <w:rsid w:val="00AF6EE2"/>
    <w:rsid w:val="00B00C6B"/>
    <w:rsid w:val="00B06553"/>
    <w:rsid w:val="00B21851"/>
    <w:rsid w:val="00BE0BAE"/>
    <w:rsid w:val="00BF400B"/>
    <w:rsid w:val="00C115DD"/>
    <w:rsid w:val="00C24730"/>
    <w:rsid w:val="00C4778E"/>
    <w:rsid w:val="00CC0CEA"/>
    <w:rsid w:val="00E15AA9"/>
    <w:rsid w:val="00EA1EAE"/>
    <w:rsid w:val="00EB6834"/>
    <w:rsid w:val="00F02AF6"/>
    <w:rsid w:val="00F02E12"/>
    <w:rsid w:val="00F213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54BB2"/>
  <w15:docId w15:val="{88EE8FA5-CB70-47C9-9E91-BE45B06B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402A"/>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7740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02A"/>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77402A"/>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character" w:customStyle="1" w:styleId="BoxedChar">
    <w:name w:val="Boxed Char"/>
    <w:basedOn w:val="DefaultParagraphFont"/>
    <w:link w:val="Boxed"/>
    <w:rsid w:val="0077402A"/>
    <w:rPr>
      <w:shd w:val="clear" w:color="auto" w:fill="DAEEF3" w:themeFill="accent5" w:themeFillTint="33"/>
    </w:rPr>
  </w:style>
  <w:style w:type="table" w:styleId="TableGrid">
    <w:name w:val="Table Grid"/>
    <w:basedOn w:val="TableNormal"/>
    <w:uiPriority w:val="59"/>
    <w:rsid w:val="0082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A50"/>
    <w:pPr>
      <w:ind w:left="720"/>
      <w:contextualSpacing/>
    </w:pPr>
  </w:style>
  <w:style w:type="paragraph" w:styleId="BalloonText">
    <w:name w:val="Balloon Text"/>
    <w:basedOn w:val="Normal"/>
    <w:link w:val="BalloonTextChar"/>
    <w:uiPriority w:val="99"/>
    <w:semiHidden/>
    <w:unhideWhenUsed/>
    <w:rsid w:val="00F02E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E1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02E12"/>
    <w:rPr>
      <w:sz w:val="18"/>
      <w:szCs w:val="18"/>
    </w:rPr>
  </w:style>
  <w:style w:type="paragraph" w:styleId="CommentText">
    <w:name w:val="annotation text"/>
    <w:basedOn w:val="Normal"/>
    <w:link w:val="CommentTextChar"/>
    <w:uiPriority w:val="99"/>
    <w:semiHidden/>
    <w:unhideWhenUsed/>
    <w:rsid w:val="00F02E12"/>
    <w:pPr>
      <w:spacing w:line="240" w:lineRule="auto"/>
    </w:pPr>
    <w:rPr>
      <w:sz w:val="24"/>
      <w:szCs w:val="24"/>
    </w:rPr>
  </w:style>
  <w:style w:type="character" w:customStyle="1" w:styleId="CommentTextChar">
    <w:name w:val="Comment Text Char"/>
    <w:basedOn w:val="DefaultParagraphFont"/>
    <w:link w:val="CommentText"/>
    <w:uiPriority w:val="99"/>
    <w:semiHidden/>
    <w:rsid w:val="00F02E12"/>
    <w:rPr>
      <w:sz w:val="24"/>
      <w:szCs w:val="24"/>
    </w:rPr>
  </w:style>
  <w:style w:type="paragraph" w:styleId="CommentSubject">
    <w:name w:val="annotation subject"/>
    <w:basedOn w:val="CommentText"/>
    <w:next w:val="CommentText"/>
    <w:link w:val="CommentSubjectChar"/>
    <w:uiPriority w:val="99"/>
    <w:semiHidden/>
    <w:unhideWhenUsed/>
    <w:rsid w:val="00F02E12"/>
    <w:rPr>
      <w:b/>
      <w:bCs/>
      <w:sz w:val="20"/>
      <w:szCs w:val="20"/>
    </w:rPr>
  </w:style>
  <w:style w:type="character" w:customStyle="1" w:styleId="CommentSubjectChar">
    <w:name w:val="Comment Subject Char"/>
    <w:basedOn w:val="CommentTextChar"/>
    <w:link w:val="CommentSubject"/>
    <w:uiPriority w:val="99"/>
    <w:semiHidden/>
    <w:rsid w:val="00F02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Sean Harrison</cp:lastModifiedBy>
  <cp:revision>18</cp:revision>
  <dcterms:created xsi:type="dcterms:W3CDTF">2011-09-07T00:54:00Z</dcterms:created>
  <dcterms:modified xsi:type="dcterms:W3CDTF">2017-08-21T14:33:00Z</dcterms:modified>
</cp:coreProperties>
</file>