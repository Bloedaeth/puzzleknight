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67ACA" w14:textId="77777777" w:rsidR="008A4D61" w:rsidDel="00CB42CD" w:rsidRDefault="008A4D61" w:rsidP="008A4D61">
      <w:pPr>
        <w:pStyle w:val="Title"/>
        <w:rPr>
          <w:del w:id="0" w:author="Sean Harrison" w:date="2017-08-22T00:36:00Z"/>
        </w:rPr>
      </w:pPr>
      <w:del w:id="1" w:author="Sean Harrison" w:date="2017-08-22T00:36:00Z">
        <w:r w:rsidDel="00CB42CD">
          <w:delText>QUT INB (all units)</w:delText>
        </w:r>
        <w:r w:rsidDel="00CB42CD">
          <w:br/>
          <w:delText>Template for playtest questionnaire</w:delText>
        </w:r>
      </w:del>
    </w:p>
    <w:p w14:paraId="30216589" w14:textId="77777777" w:rsidR="008A4D61" w:rsidDel="00CB42CD" w:rsidRDefault="008A4D61">
      <w:pPr>
        <w:rPr>
          <w:del w:id="2" w:author="Sean Harrison" w:date="2017-08-22T00:34:00Z"/>
        </w:rPr>
      </w:pPr>
      <w:del w:id="3" w:author="Sean Harrison" w:date="2017-08-22T00:36:00Z">
        <w:r w:rsidDel="00CB42CD">
          <w:delText xml:space="preserve">This is a template to use when conducting a series of playtests and usability tests of a digital game. This provides the framework for a questionnaire to give to each </w:delText>
        </w:r>
        <w:r w:rsidR="00AF123E" w:rsidDel="00CB42CD">
          <w:delText>participant</w:delText>
        </w:r>
        <w:r w:rsidDel="00CB42CD">
          <w:delText xml:space="preserve"> of a test. Some sample material is included, but you can adapt this to your needs. </w:delText>
        </w:r>
      </w:del>
    </w:p>
    <w:p w14:paraId="0C40FD8F" w14:textId="77777777" w:rsidR="008A4D61" w:rsidRPr="008A4D61" w:rsidDel="00CB42CD" w:rsidRDefault="008A4D61">
      <w:pPr>
        <w:rPr>
          <w:del w:id="4" w:author="Sean Harrison" w:date="2017-08-22T00:36:00Z"/>
          <w:i/>
        </w:rPr>
        <w:pPrChange w:id="5" w:author="Sean Harrison" w:date="2017-08-22T00:34:00Z">
          <w:pPr>
            <w:pStyle w:val="Boxed"/>
          </w:pPr>
        </w:pPrChange>
      </w:pPr>
      <w:del w:id="6" w:author="Sean Harrison" w:date="2017-08-22T00:34:00Z">
        <w:r w:rsidDel="00CB42CD">
          <w:delText xml:space="preserve">Text in a box like this should be read, </w:delText>
        </w:r>
        <w:r w:rsidR="00D1384B" w:rsidDel="00CB42CD">
          <w:delText>and then</w:delText>
        </w:r>
        <w:r w:rsidDel="00CB42CD">
          <w:delText xml:space="preserve"> removed as you make your own document.</w:delText>
        </w:r>
      </w:del>
    </w:p>
    <w:p w14:paraId="344C00AF" w14:textId="77777777" w:rsidR="002915BB" w:rsidDel="00CB42CD" w:rsidRDefault="00183A61" w:rsidP="00AB3EAB">
      <w:pPr>
        <w:rPr>
          <w:del w:id="7" w:author="Sean Harrison" w:date="2017-08-22T00:36:00Z"/>
        </w:rPr>
      </w:pPr>
      <w:del w:id="8" w:author="Sean Harrison" w:date="2017-08-22T00:36:00Z">
        <w:r w:rsidDel="00CB42CD">
          <w:delText>In the following questions, change</w:delText>
        </w:r>
        <w:r w:rsidR="00EC6731" w:rsidDel="00CB42CD">
          <w:delText>, extend, or</w:delText>
        </w:r>
        <w:r w:rsidDel="00CB42CD">
          <w:delText xml:space="preserve"> reduce the statements to suit your game. </w:delText>
        </w:r>
        <w:r w:rsidR="00207C34" w:rsidDel="00CB42CD">
          <w:delText>F</w:delText>
        </w:r>
        <w:r w:rsidDel="00CB42CD">
          <w:delText>or the genre question,</w:delText>
        </w:r>
        <w:r w:rsidR="0006493A" w:rsidDel="00CB42CD">
          <w:delText xml:space="preserve"> </w:delText>
        </w:r>
        <w:r w:rsidR="00207C34" w:rsidDel="00CB42CD">
          <w:delText xml:space="preserve">insert </w:delText>
        </w:r>
        <w:r w:rsidR="000B3E1B" w:rsidDel="00CB42CD">
          <w:delText>the genre</w:delText>
        </w:r>
        <w:r w:rsidR="001F7C89" w:rsidRPr="001F7C89" w:rsidDel="00CB42CD">
          <w:delText xml:space="preserve"> which </w:delText>
        </w:r>
        <w:r w:rsidR="001F7C89" w:rsidDel="00CB42CD">
          <w:delText xml:space="preserve">matches </w:delText>
        </w:r>
        <w:r w:rsidR="001F7C89" w:rsidRPr="001F7C89" w:rsidDel="00CB42CD">
          <w:delText>your game</w:delText>
        </w:r>
        <w:r w:rsidR="000B3E1B" w:rsidDel="00CB42CD">
          <w:delText>, and provide relevant example</w:delText>
        </w:r>
        <w:r w:rsidR="00207C34" w:rsidDel="00CB42CD">
          <w:delText xml:space="preserve"> game</w:delText>
        </w:r>
        <w:r w:rsidR="000B3E1B" w:rsidDel="00CB42CD">
          <w:delText>s</w:delText>
        </w:r>
        <w:r w:rsidR="001F7C89" w:rsidRPr="001F7C89" w:rsidDel="00CB42CD">
          <w:delText xml:space="preserve">. If a </w:delText>
        </w:r>
        <w:r w:rsidR="00AF123E" w:rsidDel="00CB42CD">
          <w:delText>participant</w:delText>
        </w:r>
        <w:r w:rsidR="001F7C89" w:rsidRPr="001F7C89" w:rsidDel="00CB42CD">
          <w:delText xml:space="preserve"> circles 4 or 5 for the genre that matches your game, you can consider them in your “core” demographic. If a </w:delText>
        </w:r>
        <w:r w:rsidR="00AF123E" w:rsidDel="00CB42CD">
          <w:delText>participant</w:delText>
        </w:r>
        <w:r w:rsidR="001F7C89" w:rsidRPr="001F7C89" w:rsidDel="00CB42CD">
          <w:delText xml:space="preserve"> does not do this, but </w:delText>
        </w:r>
        <w:r w:rsidR="000B3E1B" w:rsidDel="00CB42CD">
          <w:delText>lists favourite games and genres which you consider “close cousins” to your game’s genre</w:delText>
        </w:r>
        <w:r w:rsidR="001F7C89" w:rsidRPr="001F7C89" w:rsidDel="00CB42CD">
          <w:delText>, you can consider them in your “wide” demographic</w:delText>
        </w:r>
        <w:r w:rsidR="00AF123E" w:rsidDel="00CB42CD">
          <w:delText>. If a participant</w:delText>
        </w:r>
        <w:r w:rsidR="00684C25" w:rsidDel="00CB42CD">
          <w:delText>’s response</w:delText>
        </w:r>
        <w:r w:rsidR="00AA6345" w:rsidDel="00CB42CD">
          <w:delText xml:space="preserve"> to these items indicates that they do</w:delText>
        </w:r>
        <w:r w:rsidR="00AF123E" w:rsidDel="00CB42CD">
          <w:delText xml:space="preserve"> not enjoy other games similar to yours</w:delText>
        </w:r>
        <w:r w:rsidR="000B3E1B" w:rsidDel="00CB42CD">
          <w:delText>,</w:delText>
        </w:r>
        <w:r w:rsidR="00AB3EAB" w:rsidDel="00CB42CD">
          <w:delText xml:space="preserve"> </w:delText>
        </w:r>
        <w:r w:rsidR="00AF123E" w:rsidDel="00CB42CD">
          <w:delText>then you should consider this when interpreting their response</w:delText>
        </w:r>
        <w:r w:rsidR="00AA6345" w:rsidDel="00CB42CD">
          <w:delText>s</w:delText>
        </w:r>
        <w:r w:rsidR="00AF123E" w:rsidDel="00CB42CD">
          <w:delText xml:space="preserve">. </w:delText>
        </w:r>
        <w:r w:rsidR="000B3E1B" w:rsidDel="00CB42CD">
          <w:delText xml:space="preserve">For example, if you </w:delText>
        </w:r>
        <w:r w:rsidR="00207C34" w:rsidDel="00CB42CD">
          <w:delText xml:space="preserve">are </w:delText>
        </w:r>
        <w:r w:rsidR="000B3E1B" w:rsidDel="00CB42CD">
          <w:delText xml:space="preserve">making a real-time strategy game, and a player says she does not really enjoy RTS games such as Starcraft but does enjoy turn-based strategy games such as Civilization, she could be </w:delText>
        </w:r>
        <w:r w:rsidR="00207C34" w:rsidDel="00CB42CD">
          <w:delText xml:space="preserve">regarded as </w:delText>
        </w:r>
        <w:r w:rsidR="000B3E1B" w:rsidDel="00CB42CD">
          <w:delText xml:space="preserve">a member of your </w:delText>
        </w:r>
        <w:r w:rsidR="00AF1CAE" w:rsidRPr="00AF1CAE" w:rsidDel="00CB42CD">
          <w:rPr>
            <w:i/>
          </w:rPr>
          <w:delText>wide</w:delText>
        </w:r>
        <w:r w:rsidR="000B3E1B" w:rsidDel="00CB42CD">
          <w:delText xml:space="preserve">, but not </w:delText>
        </w:r>
        <w:r w:rsidR="00AF1CAE" w:rsidRPr="00AF1CAE" w:rsidDel="00CB42CD">
          <w:rPr>
            <w:i/>
          </w:rPr>
          <w:delText>core</w:delText>
        </w:r>
        <w:r w:rsidR="000B3E1B" w:rsidDel="00CB42CD">
          <w:delText>, demographic. If she does not like your game, you will have to consider whether it’s because your game is not enjoyable at all, or it’s because your type of game is simply not to her taste.</w:delText>
        </w:r>
      </w:del>
    </w:p>
    <w:p w14:paraId="62C31A14" w14:textId="77777777" w:rsidR="00AF1CAE" w:rsidRDefault="00EC6731" w:rsidP="00AF1CAE">
      <w:pPr>
        <w:pStyle w:val="Title"/>
        <w:outlineLvl w:val="0"/>
      </w:pPr>
      <w:r>
        <w:t xml:space="preserve">Player </w:t>
      </w:r>
      <w:r w:rsidR="00842CDF">
        <w:t xml:space="preserve">questionnaire </w:t>
      </w:r>
      <w:r>
        <w:t>for</w:t>
      </w:r>
      <w:ins w:id="9" w:author="Sean Harrison" w:date="2017-08-22T00:35:00Z">
        <w:r w:rsidR="00CB42CD">
          <w:t xml:space="preserve"> Puzzle Knight</w:t>
        </w:r>
      </w:ins>
      <w:del w:id="10" w:author="Sean Harrison" w:date="2017-08-22T00:35:00Z">
        <w:r w:rsidDel="00CB42CD">
          <w:delText xml:space="preserve"> </w:delText>
        </w:r>
        <w:r w:rsidR="00AF1CAE" w:rsidRPr="00AF1CAE" w:rsidDel="00CB42CD">
          <w:rPr>
            <w:highlight w:val="yellow"/>
          </w:rPr>
          <w:delText>&lt;game name&gt;</w:delText>
        </w:r>
      </w:del>
    </w:p>
    <w:p w14:paraId="71CC6FAB" w14:textId="77777777" w:rsidR="00EC6731" w:rsidRPr="002E3F58" w:rsidRDefault="00EC6731" w:rsidP="002E3F58">
      <w:pPr>
        <w:tabs>
          <w:tab w:val="right" w:pos="6379"/>
          <w:tab w:val="left" w:pos="6663"/>
          <w:tab w:val="right" w:pos="8789"/>
        </w:tabs>
        <w:rPr>
          <w:u w:val="single"/>
        </w:rPr>
      </w:pPr>
      <w:r>
        <w:t>Your name</w:t>
      </w:r>
      <w:r w:rsidR="00932F9D">
        <w:t xml:space="preserve"> (optional)</w:t>
      </w:r>
      <w:r>
        <w:t xml:space="preserve">: </w:t>
      </w:r>
      <w:r w:rsidR="00932F9D">
        <w:t>____________________________</w:t>
      </w:r>
      <w:r w:rsidR="002E3F58" w:rsidRPr="002E3F58">
        <w:tab/>
      </w:r>
      <w:r w:rsidR="002E3F58">
        <w:t>Unique ID #</w:t>
      </w:r>
      <w:r w:rsidR="00932F9D">
        <w:rPr>
          <w:u w:val="single"/>
        </w:rPr>
        <w:t xml:space="preserve"> __________</w:t>
      </w:r>
    </w:p>
    <w:p w14:paraId="4AE4DD5E" w14:textId="77777777" w:rsidR="002E3F58" w:rsidRDefault="00842CDF" w:rsidP="00842CDF">
      <w:pPr>
        <w:tabs>
          <w:tab w:val="right" w:pos="6521"/>
        </w:tabs>
      </w:pPr>
      <w:r w:rsidRPr="00842CDF">
        <w:t xml:space="preserve">Thank </w:t>
      </w:r>
      <w:r>
        <w:t xml:space="preserve">you for testing this game. Please answer these questions as accurately as you can. </w:t>
      </w:r>
    </w:p>
    <w:p w14:paraId="490D4EDE" w14:textId="57CBBFA7" w:rsidR="002E3F58" w:rsidRDefault="002E3F58" w:rsidP="002E3F58">
      <w:r>
        <w:t xml:space="preserve">Have you seen or heard anything about the game we are testing, </w:t>
      </w:r>
      <w:del w:id="11" w:author="Sean Harrison" w:date="2017-08-22T00:36:00Z">
        <w:r w:rsidDel="00B15A04">
          <w:br/>
          <w:delText xml:space="preserve">called </w:delText>
        </w:r>
      </w:del>
      <w:r>
        <w:t>“</w:t>
      </w:r>
      <w:del w:id="12" w:author="Sean Harrison" w:date="2017-08-22T00:36:00Z">
        <w:r w:rsidR="00AF1CAE" w:rsidRPr="00AF1CAE" w:rsidDel="00B15A04">
          <w:rPr>
            <w:highlight w:val="yellow"/>
          </w:rPr>
          <w:delText>&lt;insert game name here&gt;</w:delText>
        </w:r>
      </w:del>
      <w:ins w:id="13" w:author="Sean Harrison" w:date="2017-08-22T00:36:00Z">
        <w:r w:rsidR="00B15A04">
          <w:t>Puzzle Knight</w:t>
        </w:r>
      </w:ins>
      <w:r>
        <w:t xml:space="preserve">”? </w:t>
      </w:r>
      <w:r w:rsidRPr="00842CDF">
        <w:rPr>
          <w:u w:val="single"/>
        </w:rPr>
        <w:tab/>
      </w:r>
      <w:r>
        <w:rPr>
          <w:u w:val="single"/>
        </w:rPr>
        <w:tab/>
      </w:r>
    </w:p>
    <w:p w14:paraId="1E976DD2" w14:textId="0C9BAAAA" w:rsidR="002E3F58" w:rsidDel="00AA0E46" w:rsidRDefault="002E3F58" w:rsidP="002E3F58">
      <w:pPr>
        <w:pStyle w:val="Boxed"/>
        <w:rPr>
          <w:del w:id="14" w:author="Sean Harrison" w:date="2017-08-22T00:36:00Z"/>
        </w:rPr>
      </w:pPr>
      <w:del w:id="15" w:author="Sean Harrison" w:date="2017-08-22T00:36:00Z">
        <w:r w:rsidDel="00AA0E46">
          <w:delText xml:space="preserve">If they answer yes to the above, they are not suitable as a naïve </w:delText>
        </w:r>
        <w:r w:rsidR="002707E9" w:rsidDel="00AA0E46">
          <w:delText>user</w:delText>
        </w:r>
        <w:r w:rsidDel="00AA0E46">
          <w:delText xml:space="preserve">, but can be used as a deep </w:delText>
        </w:r>
        <w:r w:rsidR="002707E9" w:rsidDel="00AA0E46">
          <w:delText>user</w:delText>
        </w:r>
        <w:r w:rsidDel="00AA0E46">
          <w:delText>.</w:delText>
        </w:r>
      </w:del>
    </w:p>
    <w:p w14:paraId="325CDC98" w14:textId="77777777" w:rsidR="00183A61" w:rsidRDefault="00183A61">
      <w:r>
        <w:t>For each of the following statements, please circle one number indicating how much you agree or disagree with that statement as it pertains to yourself.</w:t>
      </w:r>
    </w:p>
    <w:p w14:paraId="2F877BC0" w14:textId="77777777" w:rsidR="00183A61" w:rsidRDefault="00183A61" w:rsidP="00183A61">
      <w:pPr>
        <w:pStyle w:val="ListParagraph"/>
        <w:numPr>
          <w:ilvl w:val="0"/>
          <w:numId w:val="1"/>
        </w:numPr>
      </w:pPr>
      <w:commentRangeStart w:id="16"/>
      <w:r>
        <w:t>I am a</w:t>
      </w:r>
      <w:r w:rsidR="002E3F58">
        <w:t>n</w:t>
      </w:r>
      <w:r>
        <w:t xml:space="preserve"> experienced video game player</w:t>
      </w:r>
      <w:commentRangeEnd w:id="16"/>
      <w:r w:rsidR="004104B2">
        <w:rPr>
          <w:rStyle w:val="CommentReference"/>
        </w:rPr>
        <w:commentReference w:id="16"/>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183A61" w14:paraId="26563B70" w14:textId="77777777" w:rsidTr="000C1012">
        <w:tc>
          <w:tcPr>
            <w:tcW w:w="1848" w:type="dxa"/>
          </w:tcPr>
          <w:p w14:paraId="7BA347FE" w14:textId="77777777" w:rsidR="00183A61" w:rsidRDefault="00183A61" w:rsidP="000C1012">
            <w:pPr>
              <w:jc w:val="center"/>
            </w:pPr>
            <w:r>
              <w:t>1</w:t>
            </w:r>
          </w:p>
        </w:tc>
        <w:tc>
          <w:tcPr>
            <w:tcW w:w="1848" w:type="dxa"/>
          </w:tcPr>
          <w:p w14:paraId="420DD3E8" w14:textId="77777777" w:rsidR="00183A61" w:rsidRDefault="00183A61" w:rsidP="000C1012">
            <w:pPr>
              <w:jc w:val="center"/>
            </w:pPr>
            <w:r>
              <w:t>2</w:t>
            </w:r>
          </w:p>
        </w:tc>
        <w:tc>
          <w:tcPr>
            <w:tcW w:w="1848" w:type="dxa"/>
          </w:tcPr>
          <w:p w14:paraId="27875635" w14:textId="77777777" w:rsidR="00183A61" w:rsidRDefault="00183A61" w:rsidP="000C1012">
            <w:pPr>
              <w:jc w:val="center"/>
            </w:pPr>
            <w:r>
              <w:t>3</w:t>
            </w:r>
          </w:p>
        </w:tc>
        <w:tc>
          <w:tcPr>
            <w:tcW w:w="1849" w:type="dxa"/>
          </w:tcPr>
          <w:p w14:paraId="0E02EA73" w14:textId="77777777" w:rsidR="00183A61" w:rsidRDefault="00183A61" w:rsidP="000C1012">
            <w:pPr>
              <w:jc w:val="center"/>
            </w:pPr>
            <w:r>
              <w:t>4</w:t>
            </w:r>
          </w:p>
        </w:tc>
        <w:tc>
          <w:tcPr>
            <w:tcW w:w="1849" w:type="dxa"/>
          </w:tcPr>
          <w:p w14:paraId="20E90449" w14:textId="77777777" w:rsidR="00183A61" w:rsidRDefault="00183A61" w:rsidP="000C1012">
            <w:pPr>
              <w:jc w:val="center"/>
            </w:pPr>
            <w:r>
              <w:t>5</w:t>
            </w:r>
          </w:p>
        </w:tc>
      </w:tr>
      <w:tr w:rsidR="00183A61" w14:paraId="6ABA9A3E" w14:textId="77777777" w:rsidTr="000C1012">
        <w:tc>
          <w:tcPr>
            <w:tcW w:w="1848" w:type="dxa"/>
          </w:tcPr>
          <w:p w14:paraId="55330623" w14:textId="77777777" w:rsidR="00183A61" w:rsidRDefault="00183A61" w:rsidP="000C1012">
            <w:pPr>
              <w:jc w:val="center"/>
            </w:pPr>
            <w:r>
              <w:t>Strongly</w:t>
            </w:r>
          </w:p>
          <w:p w14:paraId="217F4D60" w14:textId="77777777" w:rsidR="00183A61" w:rsidRDefault="002E3F58" w:rsidP="000C1012">
            <w:pPr>
              <w:jc w:val="center"/>
            </w:pPr>
            <w:r>
              <w:t>D</w:t>
            </w:r>
            <w:r w:rsidR="00183A61">
              <w:t>isagree</w:t>
            </w:r>
          </w:p>
        </w:tc>
        <w:tc>
          <w:tcPr>
            <w:tcW w:w="1848" w:type="dxa"/>
          </w:tcPr>
          <w:p w14:paraId="2BC81B7E" w14:textId="77777777" w:rsidR="00183A61" w:rsidRDefault="00183A61" w:rsidP="000C1012">
            <w:pPr>
              <w:jc w:val="center"/>
            </w:pPr>
          </w:p>
        </w:tc>
        <w:tc>
          <w:tcPr>
            <w:tcW w:w="1848" w:type="dxa"/>
          </w:tcPr>
          <w:p w14:paraId="36D36C6B" w14:textId="77777777" w:rsidR="00183A61" w:rsidRDefault="00183A61" w:rsidP="000C1012">
            <w:pPr>
              <w:jc w:val="center"/>
            </w:pPr>
          </w:p>
        </w:tc>
        <w:tc>
          <w:tcPr>
            <w:tcW w:w="1849" w:type="dxa"/>
          </w:tcPr>
          <w:p w14:paraId="67F30ED3" w14:textId="77777777" w:rsidR="00183A61" w:rsidRDefault="00183A61" w:rsidP="000C1012">
            <w:pPr>
              <w:jc w:val="center"/>
            </w:pPr>
          </w:p>
        </w:tc>
        <w:tc>
          <w:tcPr>
            <w:tcW w:w="1849" w:type="dxa"/>
          </w:tcPr>
          <w:p w14:paraId="728C9934" w14:textId="77777777" w:rsidR="00183A61" w:rsidRDefault="00183A61" w:rsidP="000C1012">
            <w:pPr>
              <w:jc w:val="center"/>
            </w:pPr>
            <w:r>
              <w:t>Strongly</w:t>
            </w:r>
          </w:p>
          <w:p w14:paraId="16DE56F4" w14:textId="77777777" w:rsidR="00183A61" w:rsidRDefault="00183A61" w:rsidP="000C1012">
            <w:pPr>
              <w:jc w:val="center"/>
            </w:pPr>
            <w:r>
              <w:t>agree</w:t>
            </w:r>
          </w:p>
        </w:tc>
      </w:tr>
    </w:tbl>
    <w:p w14:paraId="13BC20EE" w14:textId="77777777" w:rsidR="00AF1CAE" w:rsidRDefault="00AF1CAE" w:rsidP="00AF1CAE">
      <w:pPr>
        <w:pStyle w:val="ListParagraph"/>
      </w:pPr>
    </w:p>
    <w:p w14:paraId="33480D39" w14:textId="77777777" w:rsidR="00AA6345" w:rsidRDefault="00AA6345" w:rsidP="00684C25">
      <w:pPr>
        <w:pStyle w:val="ListParagraph"/>
        <w:numPr>
          <w:ilvl w:val="0"/>
          <w:numId w:val="1"/>
        </w:numPr>
      </w:pPr>
      <w:r>
        <w:t>In a normal week, roughly how many hours do you spend playing videogames?</w:t>
      </w:r>
      <w:r>
        <w:br/>
        <w:t xml:space="preserve"> </w:t>
      </w:r>
      <w:r w:rsidR="00AF1CAE" w:rsidRPr="00AF1CAE">
        <w:rPr>
          <w:u w:val="single"/>
        </w:rPr>
        <w:tab/>
      </w:r>
      <w:r w:rsidR="000B3E1B">
        <w:t xml:space="preserve"> h</w:t>
      </w:r>
      <w:r>
        <w:t>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AA6345" w14:paraId="71B34478" w14:textId="77777777" w:rsidTr="00AA6345">
        <w:tc>
          <w:tcPr>
            <w:tcW w:w="1848" w:type="dxa"/>
          </w:tcPr>
          <w:p w14:paraId="6E301779" w14:textId="77777777" w:rsidR="00AA6345" w:rsidRDefault="00AA6345" w:rsidP="00AA6345">
            <w:pPr>
              <w:jc w:val="center"/>
            </w:pPr>
          </w:p>
        </w:tc>
        <w:tc>
          <w:tcPr>
            <w:tcW w:w="1848" w:type="dxa"/>
          </w:tcPr>
          <w:p w14:paraId="46018002" w14:textId="77777777" w:rsidR="00AA6345" w:rsidRDefault="00AA6345" w:rsidP="00AA6345">
            <w:pPr>
              <w:jc w:val="center"/>
            </w:pPr>
          </w:p>
        </w:tc>
        <w:tc>
          <w:tcPr>
            <w:tcW w:w="1848" w:type="dxa"/>
          </w:tcPr>
          <w:p w14:paraId="42989ABA" w14:textId="77777777" w:rsidR="00AA6345" w:rsidRDefault="00AA6345" w:rsidP="00AA6345">
            <w:pPr>
              <w:jc w:val="center"/>
            </w:pPr>
          </w:p>
        </w:tc>
        <w:tc>
          <w:tcPr>
            <w:tcW w:w="1849" w:type="dxa"/>
          </w:tcPr>
          <w:p w14:paraId="7374AEC7" w14:textId="77777777" w:rsidR="00AA6345" w:rsidRDefault="00AA6345" w:rsidP="00AA6345">
            <w:pPr>
              <w:jc w:val="center"/>
            </w:pPr>
          </w:p>
        </w:tc>
        <w:tc>
          <w:tcPr>
            <w:tcW w:w="1849" w:type="dxa"/>
          </w:tcPr>
          <w:p w14:paraId="5E6206FF" w14:textId="77777777" w:rsidR="00AA6345" w:rsidRDefault="00AA6345" w:rsidP="00AA6345">
            <w:pPr>
              <w:jc w:val="center"/>
            </w:pPr>
          </w:p>
        </w:tc>
      </w:tr>
      <w:tr w:rsidR="00AA6345" w:rsidDel="007E7AD8" w14:paraId="1A36FD42" w14:textId="3BFE135B" w:rsidTr="00AA6345">
        <w:trPr>
          <w:del w:id="17" w:author="Sean Harrison" w:date="2017-08-22T00:37:00Z"/>
        </w:trPr>
        <w:tc>
          <w:tcPr>
            <w:tcW w:w="1848" w:type="dxa"/>
          </w:tcPr>
          <w:p w14:paraId="055695A6" w14:textId="7AE6D0D4" w:rsidR="00AA6345" w:rsidDel="007E7AD8" w:rsidRDefault="00AA6345" w:rsidP="00AA6345">
            <w:pPr>
              <w:jc w:val="center"/>
              <w:rPr>
                <w:del w:id="18" w:author="Sean Harrison" w:date="2017-08-22T00:37:00Z"/>
              </w:rPr>
            </w:pPr>
          </w:p>
        </w:tc>
        <w:tc>
          <w:tcPr>
            <w:tcW w:w="1848" w:type="dxa"/>
          </w:tcPr>
          <w:p w14:paraId="65B7C410" w14:textId="03E65BAA" w:rsidR="00AA6345" w:rsidDel="007E7AD8" w:rsidRDefault="00AA6345" w:rsidP="00AA6345">
            <w:pPr>
              <w:jc w:val="center"/>
              <w:rPr>
                <w:del w:id="19" w:author="Sean Harrison" w:date="2017-08-22T00:37:00Z"/>
              </w:rPr>
            </w:pPr>
          </w:p>
        </w:tc>
        <w:tc>
          <w:tcPr>
            <w:tcW w:w="1848" w:type="dxa"/>
          </w:tcPr>
          <w:p w14:paraId="55E993F2" w14:textId="37574BF8" w:rsidR="00AA6345" w:rsidDel="007E7AD8" w:rsidRDefault="00AA6345" w:rsidP="00AA6345">
            <w:pPr>
              <w:jc w:val="center"/>
              <w:rPr>
                <w:del w:id="20" w:author="Sean Harrison" w:date="2017-08-22T00:37:00Z"/>
              </w:rPr>
            </w:pPr>
          </w:p>
        </w:tc>
        <w:tc>
          <w:tcPr>
            <w:tcW w:w="1849" w:type="dxa"/>
          </w:tcPr>
          <w:p w14:paraId="7CDD8799" w14:textId="2B0A4050" w:rsidR="00AA6345" w:rsidDel="007E7AD8" w:rsidRDefault="00AA6345" w:rsidP="00AA6345">
            <w:pPr>
              <w:jc w:val="center"/>
              <w:rPr>
                <w:del w:id="21" w:author="Sean Harrison" w:date="2017-08-22T00:37:00Z"/>
              </w:rPr>
            </w:pPr>
          </w:p>
        </w:tc>
        <w:tc>
          <w:tcPr>
            <w:tcW w:w="1849" w:type="dxa"/>
          </w:tcPr>
          <w:p w14:paraId="59A7ECDF" w14:textId="43520106" w:rsidR="00AA6345" w:rsidDel="007E7AD8" w:rsidRDefault="00AA6345" w:rsidP="00AA6345">
            <w:pPr>
              <w:jc w:val="center"/>
              <w:rPr>
                <w:del w:id="22" w:author="Sean Harrison" w:date="2017-08-22T00:37:00Z"/>
              </w:rPr>
            </w:pPr>
          </w:p>
        </w:tc>
      </w:tr>
    </w:tbl>
    <w:p w14:paraId="4A9E8313" w14:textId="1D394B2C" w:rsidR="00183A61" w:rsidDel="007E7AD8" w:rsidRDefault="00183A61" w:rsidP="00183A61">
      <w:pPr>
        <w:rPr>
          <w:del w:id="23" w:author="Sean Harrison" w:date="2017-08-22T00:37:00Z"/>
        </w:rPr>
      </w:pPr>
    </w:p>
    <w:p w14:paraId="3E174F49" w14:textId="36C92460" w:rsidR="002915BB" w:rsidDel="007E7AD8" w:rsidRDefault="00AA6345" w:rsidP="002915BB">
      <w:pPr>
        <w:pStyle w:val="Boxed"/>
        <w:rPr>
          <w:del w:id="24" w:author="Sean Harrison" w:date="2017-08-22T00:37:00Z"/>
        </w:rPr>
      </w:pPr>
      <w:del w:id="25" w:author="Sean Harrison" w:date="2017-08-22T00:37:00Z">
        <w:r w:rsidDel="007E7AD8">
          <w:delText>You should consider the person</w:delText>
        </w:r>
        <w:r w:rsidR="00684C25" w:rsidDel="007E7AD8">
          <w:delText>’</w:delText>
        </w:r>
        <w:r w:rsidDel="007E7AD8">
          <w:delText>s responses to these items when interpreting your results.</w:delText>
        </w:r>
        <w:r w:rsidR="004D3CD0" w:rsidDel="007E7AD8">
          <w:delText xml:space="preserve"> The degree of experience a participant has should help you determine how to respond to any issues they uncover. If your game is aimed at experienced video game players (e.g.,</w:delText>
        </w:r>
        <w:r w:rsidR="00684C25" w:rsidDel="007E7AD8">
          <w:delText xml:space="preserve"> you are developing</w:delText>
        </w:r>
        <w:r w:rsidR="004D3CD0" w:rsidDel="007E7AD8">
          <w:delText xml:space="preserve"> a hardcore, in-depth roleplaying game) and the participant is</w:delText>
        </w:r>
        <w:r w:rsidDel="007E7AD8">
          <w:delText xml:space="preserve"> clearly not an experienced gamer (based on their own assessment and how often they play) then some of the issues they uncover may not be relevant to your core audience</w:delText>
        </w:r>
        <w:r w:rsidR="00207C34" w:rsidDel="007E7AD8">
          <w:delText xml:space="preserve">. However, </w:delText>
        </w:r>
        <w:r w:rsidR="004D3CD0" w:rsidDel="007E7AD8">
          <w:delText>this should never b</w:delText>
        </w:r>
        <w:r w:rsidR="00684C25" w:rsidDel="007E7AD8">
          <w:delText>e used as an excuse to ignore important</w:delText>
        </w:r>
        <w:r w:rsidR="004D3CD0" w:rsidDel="007E7AD8">
          <w:delText xml:space="preserve"> issue</w:delText>
        </w:r>
        <w:r w:rsidR="00684C25" w:rsidDel="007E7AD8">
          <w:delText>s – if in doubt test the issue with more people</w:delText>
        </w:r>
        <w:r w:rsidDel="007E7AD8">
          <w:delText xml:space="preserve">. </w:delText>
        </w:r>
        <w:r w:rsidR="004D3CD0" w:rsidDel="007E7AD8">
          <w:delText>If you are making a casual game aimed at both experienced and inexperienced users then the results uncovered by less experienced participants are clearly still relevant. The main thing to remember is that you always</w:delText>
        </w:r>
        <w:r w:rsidDel="007E7AD8">
          <w:delText xml:space="preserve"> </w:delText>
        </w:r>
        <w:r w:rsidR="004D3CD0" w:rsidDel="007E7AD8">
          <w:delText>test with plenty of participants with an appropriate degree of experience (i.e., with levels of experience similar to your target audience).</w:delText>
        </w:r>
      </w:del>
    </w:p>
    <w:p w14:paraId="1F498621" w14:textId="5D8551D6" w:rsidR="00EC6731" w:rsidDel="007E7AD8" w:rsidRDefault="00EC6731" w:rsidP="00183A61">
      <w:pPr>
        <w:rPr>
          <w:del w:id="26" w:author="Sean Harrison" w:date="2017-08-22T00:37:00Z"/>
        </w:rPr>
      </w:pPr>
    </w:p>
    <w:p w14:paraId="62AB54F6" w14:textId="77777777" w:rsidR="00EC6731" w:rsidRDefault="006A0422" w:rsidP="00EB5BA9">
      <w:pPr>
        <w:pStyle w:val="ListParagraph"/>
        <w:numPr>
          <w:ilvl w:val="0"/>
          <w:numId w:val="1"/>
        </w:numPr>
      </w:pPr>
      <w:r>
        <w:t>Please tick the box next to the platforms on which you regularly play games</w:t>
      </w:r>
      <w:r w:rsidR="0099726D">
        <w:t>.</w:t>
      </w:r>
    </w:p>
    <w:p w14:paraId="61E74B50" w14:textId="67AE3DD9" w:rsidR="000B3E1B" w:rsidRPr="000B3E1B" w:rsidRDefault="006A0422" w:rsidP="000B3E1B">
      <w:pPr>
        <w:rPr>
          <w:u w:val="single"/>
        </w:rPr>
      </w:pPr>
      <w:del w:id="27" w:author="Sean Harrison" w:date="2017-08-22T00:37:00Z">
        <w:r w:rsidRPr="006A0422" w:rsidDel="007E7AD8">
          <w:rPr>
            <w:rFonts w:ascii="Menlo Regular" w:eastAsia="MS Gothic" w:hAnsi="Menlo Regular" w:cs="Menlo Regular"/>
            <w:color w:val="000000"/>
          </w:rPr>
          <w:delText>☐</w:delText>
        </w:r>
        <w:r w:rsidRPr="00EB5BA9" w:rsidDel="007E7AD8">
          <w:rPr>
            <w:rFonts w:eastAsia="MS Gothic" w:cs="Menlo Regular"/>
            <w:color w:val="000000"/>
          </w:rPr>
          <w:delText xml:space="preserve"> </w:delText>
        </w:r>
        <w:r w:rsidR="0099726D" w:rsidDel="007E7AD8">
          <w:rPr>
            <w:rFonts w:eastAsia="MS Gothic" w:cs="Menlo Regular"/>
            <w:color w:val="000000"/>
          </w:rPr>
          <w:delText xml:space="preserve"> C</w:delText>
        </w:r>
        <w:r w:rsidRPr="00EB5BA9" w:rsidDel="007E7AD8">
          <w:rPr>
            <w:rFonts w:eastAsia="MS Gothic" w:cs="Menlo Regular"/>
            <w:color w:val="000000"/>
          </w:rPr>
          <w:delText>onsoles</w:delText>
        </w:r>
      </w:del>
      <w:ins w:id="28" w:author="Sean Harrison" w:date="2017-08-22T00:37:00Z">
        <w:r w:rsidR="007E7AD8" w:rsidRPr="006A0422">
          <w:rPr>
            <w:rFonts w:ascii="Segoe UI Symbol" w:eastAsia="MS Gothic" w:hAnsi="Segoe UI Symbol" w:cs="Segoe UI Symbol"/>
            <w:color w:val="000000"/>
          </w:rPr>
          <w:t>☐</w:t>
        </w:r>
        <w:r w:rsidR="007E7AD8" w:rsidRPr="00EB5BA9">
          <w:rPr>
            <w:rFonts w:eastAsia="MS Gothic" w:cs="Menlo Regular"/>
            <w:color w:val="000000"/>
          </w:rPr>
          <w:t xml:space="preserve"> </w:t>
        </w:r>
        <w:r w:rsidR="007E7AD8">
          <w:rPr>
            <w:rFonts w:eastAsia="MS Gothic" w:cs="Menlo Regular"/>
            <w:color w:val="000000"/>
          </w:rPr>
          <w:t>Consoles</w:t>
        </w:r>
      </w:ins>
      <w:r w:rsidRPr="00EB5BA9">
        <w:rPr>
          <w:rFonts w:eastAsia="MS Gothic" w:cs="Menlo Regular"/>
          <w:color w:val="000000"/>
        </w:rPr>
        <w:t xml:space="preserve"> (</w:t>
      </w:r>
      <w:r w:rsidR="0099726D">
        <w:rPr>
          <w:rFonts w:eastAsia="MS Gothic" w:cs="Menlo Regular"/>
          <w:color w:val="000000"/>
        </w:rPr>
        <w:t xml:space="preserve">such as </w:t>
      </w:r>
      <w:r w:rsidR="00207C34">
        <w:rPr>
          <w:rFonts w:eastAsia="MS Gothic" w:cs="Menlo Regular"/>
          <w:color w:val="000000"/>
        </w:rPr>
        <w:t>P</w:t>
      </w:r>
      <w:r>
        <w:rPr>
          <w:rFonts w:eastAsia="MS Gothic" w:cs="Menlo Regular"/>
          <w:color w:val="000000"/>
        </w:rPr>
        <w:t>lay</w:t>
      </w:r>
      <w:r w:rsidR="00207C34">
        <w:rPr>
          <w:rFonts w:eastAsia="MS Gothic" w:cs="Menlo Regular"/>
          <w:color w:val="000000"/>
        </w:rPr>
        <w:t>S</w:t>
      </w:r>
      <w:r>
        <w:rPr>
          <w:rFonts w:eastAsia="MS Gothic" w:cs="Menlo Regular"/>
          <w:color w:val="000000"/>
        </w:rPr>
        <w:t xml:space="preserve">tation, </w:t>
      </w:r>
      <w:proofErr w:type="spellStart"/>
      <w:r w:rsidR="00207C34">
        <w:rPr>
          <w:rFonts w:eastAsia="MS Gothic" w:cs="Menlo Regular"/>
          <w:color w:val="000000"/>
        </w:rPr>
        <w:t>XB</w:t>
      </w:r>
      <w:r>
        <w:rPr>
          <w:rFonts w:eastAsia="MS Gothic" w:cs="Menlo Regular"/>
          <w:color w:val="000000"/>
        </w:rPr>
        <w:t>ox</w:t>
      </w:r>
      <w:proofErr w:type="spellEnd"/>
      <w:r w:rsidR="0099726D">
        <w:rPr>
          <w:rFonts w:eastAsia="MS Gothic" w:cs="Menlo Regular"/>
          <w:color w:val="000000"/>
        </w:rPr>
        <w:t>, etc.</w:t>
      </w:r>
      <w:r>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C</w:t>
      </w:r>
      <w:r w:rsidR="00684C25">
        <w:rPr>
          <w:rFonts w:eastAsia="MS Gothic" w:cs="Menlo Regular"/>
          <w:color w:val="000000"/>
        </w:rPr>
        <w:t xml:space="preserve">omputer </w:t>
      </w:r>
      <w:r w:rsidR="0099726D">
        <w:rPr>
          <w:rFonts w:eastAsia="MS Gothic" w:cs="Menlo Regular"/>
          <w:color w:val="000000"/>
        </w:rPr>
        <w:t>(such as PC, Mac, etc.)</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T</w:t>
      </w:r>
      <w:r w:rsidR="00207C34">
        <w:rPr>
          <w:rFonts w:eastAsia="MS Gothic" w:cs="Menlo Regular"/>
          <w:color w:val="000000"/>
        </w:rPr>
        <w:t xml:space="preserve">ouchscreen </w:t>
      </w:r>
      <w:r w:rsidR="00684C25">
        <w:rPr>
          <w:rFonts w:eastAsia="MS Gothic" w:cs="Menlo Regular"/>
          <w:color w:val="000000"/>
        </w:rPr>
        <w:t>phones</w:t>
      </w:r>
      <w:r>
        <w:rPr>
          <w:rFonts w:eastAsia="MS Gothic" w:cs="Menlo Regular"/>
          <w:color w:val="000000"/>
        </w:rPr>
        <w:t xml:space="preserve"> (</w:t>
      </w:r>
      <w:r w:rsidR="0099726D">
        <w:rPr>
          <w:rFonts w:eastAsia="MS Gothic" w:cs="Menlo Regular"/>
          <w:color w:val="000000"/>
        </w:rPr>
        <w:t xml:space="preserve">such as </w:t>
      </w:r>
      <w:r>
        <w:rPr>
          <w:rFonts w:eastAsia="MS Gothic" w:cs="Menlo Regular"/>
          <w:color w:val="000000"/>
        </w:rPr>
        <w:t>i</w:t>
      </w:r>
      <w:r w:rsidR="00207C34">
        <w:rPr>
          <w:rFonts w:eastAsia="MS Gothic" w:cs="Menlo Regular"/>
          <w:color w:val="000000"/>
        </w:rPr>
        <w:t>P</w:t>
      </w:r>
      <w:r>
        <w:rPr>
          <w:rFonts w:eastAsia="MS Gothic" w:cs="Menlo Regular"/>
          <w:color w:val="000000"/>
        </w:rPr>
        <w:t>hone</w:t>
      </w:r>
      <w:r w:rsidR="00684C25">
        <w:rPr>
          <w:rFonts w:eastAsia="MS Gothic" w:cs="Menlo Regular"/>
          <w:color w:val="000000"/>
        </w:rPr>
        <w:t xml:space="preserve">, </w:t>
      </w:r>
      <w:r w:rsidR="00207C34">
        <w:rPr>
          <w:rFonts w:eastAsia="MS Gothic" w:cs="Menlo Regular"/>
          <w:color w:val="000000"/>
        </w:rPr>
        <w:t>A</w:t>
      </w:r>
      <w:r w:rsidR="00684C25">
        <w:rPr>
          <w:rFonts w:eastAsia="MS Gothic" w:cs="Menlo Regular"/>
          <w:color w:val="000000"/>
        </w:rPr>
        <w:t>ndroid</w:t>
      </w:r>
      <w:r w:rsidR="0099726D">
        <w:rPr>
          <w:rFonts w:eastAsia="MS Gothic" w:cs="Menlo Regular"/>
          <w:color w:val="000000"/>
        </w:rPr>
        <w:t xml:space="preserve">, </w:t>
      </w:r>
      <w:r w:rsidR="00684C25">
        <w:rPr>
          <w:rFonts w:eastAsia="MS Gothic" w:cs="Menlo Regular"/>
          <w:color w:val="000000"/>
        </w:rPr>
        <w:t>etc</w:t>
      </w:r>
      <w:r w:rsidR="00207C34">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H</w:t>
      </w:r>
      <w:r w:rsidR="00684C25">
        <w:rPr>
          <w:rFonts w:eastAsia="MS Gothic" w:cs="Menlo Regular"/>
          <w:color w:val="000000"/>
        </w:rPr>
        <w:t>andhelds (</w:t>
      </w:r>
      <w:r w:rsidR="0099726D">
        <w:rPr>
          <w:rFonts w:eastAsia="MS Gothic" w:cs="Menlo Regular"/>
          <w:color w:val="000000"/>
        </w:rPr>
        <w:t xml:space="preserve">such as </w:t>
      </w:r>
      <w:r w:rsidR="00684C25">
        <w:rPr>
          <w:rFonts w:eastAsia="MS Gothic" w:cs="Menlo Regular"/>
          <w:color w:val="000000"/>
        </w:rPr>
        <w:t>Nintendo DS, Sony PSP</w:t>
      </w:r>
      <w:r w:rsidR="0099726D">
        <w:rPr>
          <w:rFonts w:eastAsia="MS Gothic" w:cs="Menlo Regular"/>
          <w:color w:val="000000"/>
        </w:rPr>
        <w:t>,</w:t>
      </w:r>
      <w:r w:rsidR="00684C25">
        <w:rPr>
          <w:rFonts w:eastAsia="MS Gothic" w:cs="Menlo Regular"/>
          <w:color w:val="000000"/>
        </w:rPr>
        <w:t xml:space="preserve"> etc</w:t>
      </w:r>
      <w:r w:rsidR="00207C34">
        <w:rPr>
          <w:rFonts w:eastAsia="MS Gothic" w:cs="Menlo Regular"/>
          <w:color w:val="000000"/>
        </w:rPr>
        <w:t>.</w:t>
      </w:r>
      <w:r w:rsidR="00684C25">
        <w:rPr>
          <w:rFonts w:eastAsia="MS Gothic" w:cs="Menlo Regular"/>
          <w:color w:val="000000"/>
        </w:rPr>
        <w:t>)</w:t>
      </w:r>
      <w:r w:rsidR="00684C25">
        <w:rPr>
          <w:rFonts w:eastAsia="MS Gothic" w:cs="Menlo Regular"/>
          <w:color w:val="000000"/>
        </w:rPr>
        <w:br/>
      </w:r>
      <w:r w:rsidR="00684C25" w:rsidRPr="006A0422">
        <w:rPr>
          <w:rFonts w:ascii="Menlo Regular" w:eastAsia="MS Gothic" w:hAnsi="Menlo Regular" w:cs="Menlo Regular"/>
          <w:color w:val="000000"/>
        </w:rPr>
        <w:t>☐</w:t>
      </w:r>
      <w:r w:rsidR="00684C25" w:rsidRPr="006532B0">
        <w:rPr>
          <w:rFonts w:eastAsia="MS Gothic" w:cs="Menlo Regular"/>
          <w:color w:val="000000"/>
        </w:rPr>
        <w:t xml:space="preserve"> </w:t>
      </w:r>
      <w:r w:rsidR="0099726D">
        <w:rPr>
          <w:rFonts w:eastAsia="MS Gothic" w:cs="Menlo Regular"/>
          <w:color w:val="000000"/>
        </w:rPr>
        <w:t xml:space="preserve"> O</w:t>
      </w:r>
      <w:r w:rsidR="00684C25">
        <w:rPr>
          <w:rFonts w:eastAsia="MS Gothic" w:cs="Menlo Regular"/>
          <w:color w:val="000000"/>
        </w:rPr>
        <w:t xml:space="preserve">ther </w:t>
      </w:r>
      <w:r w:rsidR="0099726D">
        <w:rPr>
          <w:rFonts w:eastAsia="MS Gothic" w:cs="Menlo Regular"/>
          <w:color w:val="000000"/>
        </w:rPr>
        <w:t xml:space="preserve">platforms </w:t>
      </w:r>
      <w:r w:rsidR="00684C25">
        <w:rPr>
          <w:rFonts w:eastAsia="MS Gothic" w:cs="Menlo Regular"/>
          <w:color w:val="000000"/>
        </w:rPr>
        <w:t>(please specify):</w:t>
      </w:r>
      <w:r w:rsidR="000B3E1B">
        <w:rPr>
          <w:rFonts w:eastAsia="MS Gothic" w:cs="Menlo Regular"/>
          <w:color w:val="000000"/>
        </w:rPr>
        <w:t xml:space="preserve"> </w:t>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r w:rsidR="000B3E1B">
        <w:rPr>
          <w:u w:val="single"/>
        </w:rPr>
        <w:tab/>
      </w:r>
    </w:p>
    <w:p w14:paraId="01413620" w14:textId="6EC3ECC7" w:rsidR="00684C25" w:rsidRPr="00EB5BA9" w:rsidDel="008F142E" w:rsidRDefault="00684C25">
      <w:pPr>
        <w:ind w:left="360"/>
        <w:rPr>
          <w:del w:id="29" w:author="Sean Harrison" w:date="2017-08-22T00:38:00Z"/>
          <w:rFonts w:eastAsia="MS Gothic" w:cs="Menlo Regular"/>
          <w:color w:val="000000"/>
        </w:rPr>
      </w:pPr>
      <w:del w:id="30" w:author="Sean Harrison" w:date="2017-08-22T00:38:00Z">
        <w:r w:rsidDel="008F142E">
          <w:rPr>
            <w:rFonts w:eastAsia="MS Gothic" w:cs="Menlo Regular"/>
            <w:color w:val="000000"/>
          </w:rPr>
          <w:delText xml:space="preserve"> </w:delText>
        </w:r>
        <w:r w:rsidDel="008F142E">
          <w:rPr>
            <w:rFonts w:eastAsia="MS Gothic" w:cs="Menlo Regular"/>
            <w:color w:val="000000"/>
          </w:rPr>
          <w:br/>
        </w:r>
      </w:del>
    </w:p>
    <w:p w14:paraId="3DC618FB" w14:textId="3F31ACFF" w:rsidR="00D1384B" w:rsidDel="008F142E" w:rsidRDefault="00684C25">
      <w:pPr>
        <w:ind w:left="360"/>
        <w:rPr>
          <w:del w:id="31" w:author="Sean Harrison" w:date="2017-08-22T00:38:00Z"/>
        </w:rPr>
        <w:pPrChange w:id="32" w:author="Sean Harrison" w:date="2017-08-22T00:38:00Z">
          <w:pPr>
            <w:pStyle w:val="Boxed"/>
          </w:pPr>
        </w:pPrChange>
      </w:pPr>
      <w:del w:id="33" w:author="Sean Harrison" w:date="2017-08-22T00:38:00Z">
        <w:r w:rsidDel="008F142E">
          <w:delText>You should consider your participant’s regular platforms for play. If they do not indicate having played regularly on an i</w:delText>
        </w:r>
        <w:r w:rsidR="00207C34" w:rsidDel="008F142E">
          <w:delText>P</w:delText>
        </w:r>
        <w:r w:rsidDel="008F142E">
          <w:delText>hone and you are testing an i</w:delText>
        </w:r>
        <w:r w:rsidR="00207C34" w:rsidDel="008F142E">
          <w:delText>P</w:delText>
        </w:r>
        <w:r w:rsidDel="008F142E">
          <w:delText>hone game, it may be that some of the issues they encounter are due to them being unfamiliar with the i</w:delText>
        </w:r>
        <w:r w:rsidR="00207C34" w:rsidDel="008F142E">
          <w:delText>P</w:delText>
        </w:r>
        <w:r w:rsidDel="008F142E">
          <w:delText xml:space="preserve">hone interface and conventions. </w:delText>
        </w:r>
        <w:r w:rsidR="00207C34" w:rsidDel="008F142E">
          <w:delText xml:space="preserve">Similarly, if they are not console players and you are testing a console game, they may not be familiar with the controller. </w:delText>
        </w:r>
        <w:r w:rsidDel="008F142E">
          <w:delText>This doesn’t necessarily mean the issues they uncover are irrelevant, but if you don’t find those issues showing up with other participants then the priority level you allocate those issues may be lower.</w:delText>
        </w:r>
        <w:r w:rsidR="00B65484" w:rsidDel="008F142E">
          <w:delText xml:space="preserve"> The challenge is to work out the issues that are significant for your game and separate them from the issues might be due to factors you can’t afford to worry about (such as lack of experience with your chosen platform).</w:delText>
        </w:r>
      </w:del>
    </w:p>
    <w:p w14:paraId="73B9273A" w14:textId="77777777" w:rsidR="00EC6731" w:rsidRDefault="00EC6731"/>
    <w:p w14:paraId="2122E3C5" w14:textId="2F779187" w:rsidR="00EC6731" w:rsidRDefault="00EC6731" w:rsidP="00EB5BA9">
      <w:pPr>
        <w:pStyle w:val="ListParagraph"/>
        <w:numPr>
          <w:ilvl w:val="0"/>
          <w:numId w:val="1"/>
        </w:numPr>
      </w:pPr>
      <w:r>
        <w:t>I enjoy</w:t>
      </w:r>
      <w:ins w:id="34" w:author="Sean Harrison" w:date="2017-08-23T00:35:00Z">
        <w:r w:rsidR="00460A57">
          <w:t xml:space="preserve"> Adventure</w:t>
        </w:r>
      </w:ins>
      <w:r>
        <w:t xml:space="preserve"> </w:t>
      </w:r>
      <w:del w:id="35" w:author="Sean Harrison" w:date="2017-08-23T00:35:00Z">
        <w:r w:rsidR="00AB3EAB" w:rsidRPr="00AB3EAB" w:rsidDel="00460A57">
          <w:rPr>
            <w:highlight w:val="yellow"/>
          </w:rPr>
          <w:delText xml:space="preserve">&lt;insert your </w:delText>
        </w:r>
        <w:r w:rsidR="00AB3EAB" w:rsidDel="00460A57">
          <w:rPr>
            <w:highlight w:val="yellow"/>
          </w:rPr>
          <w:delText xml:space="preserve">game’s genre </w:delText>
        </w:r>
        <w:r w:rsidR="00AB3EAB" w:rsidRPr="00AB3EAB" w:rsidDel="00460A57">
          <w:rPr>
            <w:highlight w:val="yellow"/>
          </w:rPr>
          <w:delText>here, such a</w:delText>
        </w:r>
        <w:r w:rsidR="00AB3EAB" w:rsidDel="00460A57">
          <w:rPr>
            <w:highlight w:val="yellow"/>
          </w:rPr>
          <w:delText>s “first person shooter”, “puzzle”, “adventure”, or the like&gt;</w:delText>
        </w:r>
        <w:r w:rsidR="00AB3EAB" w:rsidRPr="00AB3EAB" w:rsidDel="00460A57">
          <w:rPr>
            <w:highlight w:val="yellow"/>
          </w:rPr>
          <w:delText xml:space="preserve"> </w:delText>
        </w:r>
      </w:del>
      <w:r>
        <w:t>games</w:t>
      </w:r>
      <w:ins w:id="36" w:author="Sean Harrison" w:date="2017-08-23T00:35:00Z">
        <w:r w:rsidR="00460A57">
          <w:t xml:space="preserve"> with puzzle elements</w:t>
        </w:r>
      </w:ins>
      <w:r>
        <w:t>. (Some examples are the following, but you don’t need to have played any of these in particular</w:t>
      </w:r>
      <w:del w:id="37" w:author="Sean Harrison" w:date="2017-08-23T00:35:00Z">
        <w:r w:rsidDel="00460A57">
          <w:delText xml:space="preserve">: </w:delText>
        </w:r>
        <w:r w:rsidR="00AB3EAB" w:rsidRPr="00AB3EAB" w:rsidDel="00460A57">
          <w:rPr>
            <w:highlight w:val="yellow"/>
          </w:rPr>
          <w:delText>&lt;inser</w:delText>
        </w:r>
        <w:r w:rsidR="00AB3EAB" w:rsidDel="00460A57">
          <w:rPr>
            <w:highlight w:val="yellow"/>
          </w:rPr>
          <w:delText>t examples of popular games in this genre&gt;</w:delText>
        </w:r>
      </w:del>
      <w:ins w:id="38" w:author="Sean Harrison" w:date="2017-08-23T00:35:00Z">
        <w:r w:rsidR="00460A57">
          <w:t>: The Legend of Zelda, God of War</w:t>
        </w:r>
      </w:ins>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8"/>
        <w:gridCol w:w="1848"/>
        <w:gridCol w:w="1849"/>
        <w:gridCol w:w="1849"/>
      </w:tblGrid>
      <w:tr w:rsidR="00EC6731" w14:paraId="5012BD6F" w14:textId="77777777" w:rsidTr="000C1012">
        <w:tc>
          <w:tcPr>
            <w:tcW w:w="1848" w:type="dxa"/>
          </w:tcPr>
          <w:p w14:paraId="5288AE3E" w14:textId="77777777" w:rsidR="00EC6731" w:rsidRDefault="00EC6731" w:rsidP="000C1012">
            <w:pPr>
              <w:jc w:val="center"/>
            </w:pPr>
            <w:r>
              <w:t>1</w:t>
            </w:r>
          </w:p>
        </w:tc>
        <w:tc>
          <w:tcPr>
            <w:tcW w:w="1848" w:type="dxa"/>
          </w:tcPr>
          <w:p w14:paraId="60916AC5" w14:textId="77777777" w:rsidR="00EC6731" w:rsidRDefault="00EC6731" w:rsidP="000C1012">
            <w:pPr>
              <w:jc w:val="center"/>
            </w:pPr>
            <w:r>
              <w:t>2</w:t>
            </w:r>
          </w:p>
        </w:tc>
        <w:tc>
          <w:tcPr>
            <w:tcW w:w="1848" w:type="dxa"/>
          </w:tcPr>
          <w:p w14:paraId="45B9F722" w14:textId="77777777" w:rsidR="00EC6731" w:rsidRDefault="00EC6731" w:rsidP="000C1012">
            <w:pPr>
              <w:jc w:val="center"/>
            </w:pPr>
            <w:r>
              <w:t>3</w:t>
            </w:r>
          </w:p>
        </w:tc>
        <w:tc>
          <w:tcPr>
            <w:tcW w:w="1849" w:type="dxa"/>
          </w:tcPr>
          <w:p w14:paraId="0A4ABEF4" w14:textId="77777777" w:rsidR="00EC6731" w:rsidRDefault="00EC6731" w:rsidP="000C1012">
            <w:pPr>
              <w:jc w:val="center"/>
            </w:pPr>
            <w:r>
              <w:t>4</w:t>
            </w:r>
          </w:p>
        </w:tc>
        <w:tc>
          <w:tcPr>
            <w:tcW w:w="1849" w:type="dxa"/>
          </w:tcPr>
          <w:p w14:paraId="708C43D2" w14:textId="77777777" w:rsidR="00EC6731" w:rsidRDefault="00EC6731" w:rsidP="000C1012">
            <w:pPr>
              <w:jc w:val="center"/>
            </w:pPr>
            <w:r>
              <w:t>5</w:t>
            </w:r>
          </w:p>
        </w:tc>
      </w:tr>
      <w:tr w:rsidR="00EC6731" w14:paraId="45371D0D" w14:textId="77777777" w:rsidTr="000C1012">
        <w:tc>
          <w:tcPr>
            <w:tcW w:w="1848" w:type="dxa"/>
          </w:tcPr>
          <w:p w14:paraId="79FA25C2" w14:textId="77777777" w:rsidR="00EC6731" w:rsidRDefault="00EC6731" w:rsidP="000C1012">
            <w:pPr>
              <w:jc w:val="center"/>
            </w:pPr>
            <w:r>
              <w:t>Strongly</w:t>
            </w:r>
          </w:p>
          <w:p w14:paraId="0C878CE6" w14:textId="77777777" w:rsidR="00EC6731" w:rsidRDefault="002E3F58" w:rsidP="000C1012">
            <w:pPr>
              <w:jc w:val="center"/>
            </w:pPr>
            <w:r>
              <w:t>D</w:t>
            </w:r>
            <w:r w:rsidR="00EC6731">
              <w:t>isagree</w:t>
            </w:r>
          </w:p>
        </w:tc>
        <w:tc>
          <w:tcPr>
            <w:tcW w:w="1848" w:type="dxa"/>
          </w:tcPr>
          <w:p w14:paraId="47350C20" w14:textId="77777777" w:rsidR="00EC6731" w:rsidRDefault="00EC6731" w:rsidP="000C1012">
            <w:pPr>
              <w:jc w:val="center"/>
            </w:pPr>
          </w:p>
        </w:tc>
        <w:tc>
          <w:tcPr>
            <w:tcW w:w="1848" w:type="dxa"/>
          </w:tcPr>
          <w:p w14:paraId="591F06C8" w14:textId="77777777" w:rsidR="00EC6731" w:rsidRDefault="00EC6731" w:rsidP="000C1012">
            <w:pPr>
              <w:jc w:val="center"/>
            </w:pPr>
          </w:p>
        </w:tc>
        <w:tc>
          <w:tcPr>
            <w:tcW w:w="1849" w:type="dxa"/>
          </w:tcPr>
          <w:p w14:paraId="16541AB9" w14:textId="77777777" w:rsidR="00EC6731" w:rsidRDefault="00EC6731" w:rsidP="000C1012">
            <w:pPr>
              <w:jc w:val="center"/>
            </w:pPr>
          </w:p>
        </w:tc>
        <w:tc>
          <w:tcPr>
            <w:tcW w:w="1849" w:type="dxa"/>
          </w:tcPr>
          <w:p w14:paraId="3391EC8C" w14:textId="77777777" w:rsidR="00EC6731" w:rsidRDefault="00EC6731" w:rsidP="000C1012">
            <w:pPr>
              <w:jc w:val="center"/>
            </w:pPr>
            <w:r>
              <w:t>Strongly</w:t>
            </w:r>
          </w:p>
          <w:p w14:paraId="002C7953" w14:textId="77777777" w:rsidR="00EC6731" w:rsidRDefault="00EC6731" w:rsidP="000C1012">
            <w:pPr>
              <w:jc w:val="center"/>
            </w:pPr>
            <w:r>
              <w:t>agree</w:t>
            </w:r>
          </w:p>
        </w:tc>
      </w:tr>
    </w:tbl>
    <w:p w14:paraId="6E624287" w14:textId="77777777" w:rsidR="00EC6731" w:rsidDel="0061514B" w:rsidRDefault="00EC6731" w:rsidP="00EC6731">
      <w:pPr>
        <w:rPr>
          <w:del w:id="39" w:author="Sean Harrison" w:date="2017-08-22T00:40:00Z"/>
        </w:rPr>
      </w:pPr>
    </w:p>
    <w:p w14:paraId="4A9F3638" w14:textId="77777777" w:rsidR="00207C34" w:rsidRDefault="00207C34" w:rsidP="00AB3EAB"/>
    <w:p w14:paraId="58EFE1E0" w14:textId="77777777" w:rsidR="00EB5BA9" w:rsidRDefault="00EB5BA9" w:rsidP="00AB3EAB">
      <w:r>
        <w:t>Currently, what would you say are your three favourite game genres?:</w:t>
      </w:r>
    </w:p>
    <w:p w14:paraId="05B93EEC" w14:textId="3D1D930C" w:rsidR="000B3E1B" w:rsidRPr="000B3E1B" w:rsidDel="008327C6" w:rsidRDefault="000B3E1B" w:rsidP="000B3E1B">
      <w:pPr>
        <w:rPr>
          <w:del w:id="40" w:author="Sean Harrison" w:date="2017-08-23T00:36:00Z"/>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B3A4A28" w14:textId="77777777" w:rsidR="008327C6" w:rsidRDefault="000B3E1B" w:rsidP="000B3E1B">
      <w:pPr>
        <w:rPr>
          <w:ins w:id="41" w:author="Sean Harrison" w:date="2017-08-23T00:36:00Z"/>
          <w:u w:val="single"/>
        </w:rPr>
      </w:pPr>
      <w:r>
        <w:rPr>
          <w:u w:val="single"/>
        </w:rPr>
        <w:tab/>
      </w:r>
      <w:r>
        <w:rPr>
          <w:u w:val="single"/>
        </w:rPr>
        <w:tab/>
      </w:r>
      <w:r>
        <w:rPr>
          <w:u w:val="single"/>
        </w:rPr>
        <w:tab/>
      </w:r>
      <w:r>
        <w:rPr>
          <w:u w:val="single"/>
        </w:rPr>
        <w:tab/>
      </w:r>
      <w:r>
        <w:rPr>
          <w:u w:val="single"/>
        </w:rPr>
        <w:tab/>
      </w:r>
    </w:p>
    <w:p w14:paraId="2EAF9078" w14:textId="263BB2A8" w:rsidR="000B3E1B" w:rsidRPr="000B3E1B" w:rsidDel="008327C6" w:rsidRDefault="000B3E1B" w:rsidP="000B3E1B">
      <w:pPr>
        <w:rPr>
          <w:del w:id="42" w:author="Sean Harrison" w:date="2017-08-23T00:36:00Z"/>
          <w:u w:val="single"/>
        </w:rPr>
      </w:pPr>
      <w:r>
        <w:rPr>
          <w:u w:val="single"/>
        </w:rPr>
        <w:tab/>
      </w:r>
      <w:r>
        <w:rPr>
          <w:u w:val="single"/>
        </w:rPr>
        <w:tab/>
      </w:r>
    </w:p>
    <w:p w14:paraId="20460FEE" w14:textId="59F40D56"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ins w:id="43" w:author="Sean Harrison" w:date="2017-08-23T00:36:00Z">
        <w:r w:rsidR="008327C6">
          <w:rPr>
            <w:u w:val="single"/>
          </w:rPr>
          <w:t>____________________</w:t>
        </w:r>
      </w:ins>
    </w:p>
    <w:p w14:paraId="5B6C1BF3" w14:textId="02B08C30" w:rsidR="004E6802" w:rsidDel="008327C6" w:rsidRDefault="004E6802" w:rsidP="00AB3EAB">
      <w:pPr>
        <w:rPr>
          <w:del w:id="44" w:author="Sean Harrison" w:date="2017-08-23T00:36:00Z"/>
        </w:rPr>
      </w:pPr>
    </w:p>
    <w:p w14:paraId="6E6B2D67" w14:textId="77777777" w:rsidR="000B3E1B" w:rsidRDefault="00EB5BA9" w:rsidP="000B3E1B">
      <w:pPr>
        <w:rPr>
          <w:u w:val="single"/>
        </w:rPr>
      </w:pPr>
      <w:bookmarkStart w:id="45" w:name="_GoBack"/>
      <w:bookmarkEnd w:id="45"/>
      <w:r>
        <w:t>What would you say is your least favourite game genre?</w:t>
      </w:r>
    </w:p>
    <w:p w14:paraId="20B9C494" w14:textId="77777777" w:rsidR="000B3E1B" w:rsidRPr="000B3E1B" w:rsidRDefault="000B3E1B" w:rsidP="000B3E1B">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11B7147F" w14:textId="77777777" w:rsidR="00D1384B" w:rsidRDefault="00D1384B" w:rsidP="00AB3EAB">
      <w:r>
        <w:t>Thank you for your answers. Please tell the test conductor you are ready to continue.</w:t>
      </w:r>
    </w:p>
    <w:sectPr w:rsidR="00D1384B" w:rsidSect="006E0E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Matthew Ford" w:date="2011-11-14T16:49:00Z" w:initials="Mford">
    <w:p w14:paraId="1C40F49F" w14:textId="77777777" w:rsidR="004104B2" w:rsidRDefault="004104B2">
      <w:pPr>
        <w:pStyle w:val="CommentText"/>
      </w:pPr>
      <w:r>
        <w:rPr>
          <w:rStyle w:val="CommentReference"/>
        </w:rPr>
        <w:annotationRef/>
      </w:r>
      <w:r>
        <w:t>Add question about familiarity with your primary interface—handheld controller (whether used for console or PC), PC mouse/keyboard, touchscreen, or whatever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0F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Arial"/>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1CF4"/>
    <w:multiLevelType w:val="hybridMultilevel"/>
    <w:tmpl w:val="783CF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013A8"/>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ED4592"/>
    <w:multiLevelType w:val="hybridMultilevel"/>
    <w:tmpl w:val="7E504D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FF22E6"/>
    <w:multiLevelType w:val="hybridMultilevel"/>
    <w:tmpl w:val="D62AB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55E4"/>
    <w:multiLevelType w:val="hybridMultilevel"/>
    <w:tmpl w:val="EC9E0F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FA6914"/>
    <w:multiLevelType w:val="hybridMultilevel"/>
    <w:tmpl w:val="1188F5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870897"/>
    <w:multiLevelType w:val="hybridMultilevel"/>
    <w:tmpl w:val="95E03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924796"/>
    <w:multiLevelType w:val="hybridMultilevel"/>
    <w:tmpl w:val="8CF2CC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0238D2"/>
    <w:multiLevelType w:val="hybridMultilevel"/>
    <w:tmpl w:val="33F249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8CD71A4"/>
    <w:multiLevelType w:val="multilevel"/>
    <w:tmpl w:val="070CD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2D7F49"/>
    <w:multiLevelType w:val="hybridMultilevel"/>
    <w:tmpl w:val="43C09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377BE7"/>
    <w:multiLevelType w:val="hybridMultilevel"/>
    <w:tmpl w:val="D236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70D75BC"/>
    <w:multiLevelType w:val="hybridMultilevel"/>
    <w:tmpl w:val="070CD2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7972262"/>
    <w:multiLevelType w:val="hybridMultilevel"/>
    <w:tmpl w:val="37922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10"/>
  </w:num>
  <w:num w:numId="6">
    <w:abstractNumId w:val="11"/>
  </w:num>
  <w:num w:numId="7">
    <w:abstractNumId w:val="8"/>
  </w:num>
  <w:num w:numId="8">
    <w:abstractNumId w:val="5"/>
  </w:num>
  <w:num w:numId="9">
    <w:abstractNumId w:val="3"/>
  </w:num>
  <w:num w:numId="10">
    <w:abstractNumId w:val="13"/>
  </w:num>
  <w:num w:numId="11">
    <w:abstractNumId w:val="2"/>
  </w:num>
  <w:num w:numId="12">
    <w:abstractNumId w:val="0"/>
  </w:num>
  <w:num w:numId="13">
    <w:abstractNumId w:val="12"/>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arrison">
    <w15:presenceInfo w15:providerId="Windows Live" w15:userId="4e5f92ae90041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2"/>
  </w:compat>
  <w:rsids>
    <w:rsidRoot w:val="00D04867"/>
    <w:rsid w:val="0006493A"/>
    <w:rsid w:val="000B3E1B"/>
    <w:rsid w:val="000C1012"/>
    <w:rsid w:val="0012773F"/>
    <w:rsid w:val="00142A3B"/>
    <w:rsid w:val="00181C1E"/>
    <w:rsid w:val="00183A61"/>
    <w:rsid w:val="001960E4"/>
    <w:rsid w:val="001A3793"/>
    <w:rsid w:val="001C3538"/>
    <w:rsid w:val="001F667C"/>
    <w:rsid w:val="001F7C89"/>
    <w:rsid w:val="00204F8E"/>
    <w:rsid w:val="00207C34"/>
    <w:rsid w:val="002707E9"/>
    <w:rsid w:val="002915BB"/>
    <w:rsid w:val="002C26CA"/>
    <w:rsid w:val="002E0992"/>
    <w:rsid w:val="002E3F58"/>
    <w:rsid w:val="003E2468"/>
    <w:rsid w:val="003E2DF8"/>
    <w:rsid w:val="004104B2"/>
    <w:rsid w:val="00432709"/>
    <w:rsid w:val="00460A57"/>
    <w:rsid w:val="004A1158"/>
    <w:rsid w:val="004D3CD0"/>
    <w:rsid w:val="004E6802"/>
    <w:rsid w:val="005D2CCE"/>
    <w:rsid w:val="0061514B"/>
    <w:rsid w:val="00684C25"/>
    <w:rsid w:val="006A0422"/>
    <w:rsid w:val="006B1470"/>
    <w:rsid w:val="006E0E62"/>
    <w:rsid w:val="007330F4"/>
    <w:rsid w:val="00770605"/>
    <w:rsid w:val="00770A9B"/>
    <w:rsid w:val="007E7AD8"/>
    <w:rsid w:val="008327C6"/>
    <w:rsid w:val="00842CDF"/>
    <w:rsid w:val="008448CF"/>
    <w:rsid w:val="00884A88"/>
    <w:rsid w:val="008A4D61"/>
    <w:rsid w:val="008B200D"/>
    <w:rsid w:val="008F142E"/>
    <w:rsid w:val="00932392"/>
    <w:rsid w:val="00932F9D"/>
    <w:rsid w:val="0097691C"/>
    <w:rsid w:val="0099726D"/>
    <w:rsid w:val="00A0263F"/>
    <w:rsid w:val="00A80767"/>
    <w:rsid w:val="00A83A4F"/>
    <w:rsid w:val="00AA0E46"/>
    <w:rsid w:val="00AA6345"/>
    <w:rsid w:val="00AB3EAB"/>
    <w:rsid w:val="00AC2164"/>
    <w:rsid w:val="00AF123E"/>
    <w:rsid w:val="00AF1CAE"/>
    <w:rsid w:val="00B15A04"/>
    <w:rsid w:val="00B16342"/>
    <w:rsid w:val="00B65484"/>
    <w:rsid w:val="00C4778E"/>
    <w:rsid w:val="00CB42CD"/>
    <w:rsid w:val="00CC0CEA"/>
    <w:rsid w:val="00D04867"/>
    <w:rsid w:val="00D1384B"/>
    <w:rsid w:val="00D36C82"/>
    <w:rsid w:val="00EB5BA9"/>
    <w:rsid w:val="00EB6834"/>
    <w:rsid w:val="00EC6731"/>
    <w:rsid w:val="00F02AF6"/>
    <w:rsid w:val="00F213A3"/>
    <w:rsid w:val="00F46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CBBF7"/>
  <w15:docId w15:val="{FB60E719-2696-4B24-95A0-B09F2065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E62"/>
  </w:style>
  <w:style w:type="paragraph" w:styleId="Heading1">
    <w:name w:val="heading 1"/>
    <w:basedOn w:val="Normal"/>
    <w:next w:val="Normal"/>
    <w:link w:val="Heading1Char"/>
    <w:uiPriority w:val="9"/>
    <w:qFormat/>
    <w:rsid w:val="00C4778E"/>
    <w:pPr>
      <w:keepNext/>
      <w:keepLines/>
      <w:pBdr>
        <w:top w:val="single" w:sz="4" w:space="1" w:color="auto"/>
        <w:left w:val="single" w:sz="4" w:space="4" w:color="auto"/>
        <w:bottom w:val="single" w:sz="4" w:space="1" w:color="auto"/>
        <w:right w:val="single" w:sz="4" w:space="4" w:color="auto"/>
      </w:pBdr>
      <w:shd w:val="clear" w:color="auto" w:fill="E5DFEC" w:themeFill="accent4" w:themeFillTint="33"/>
      <w:spacing w:before="480" w:after="0"/>
      <w:outlineLvl w:val="0"/>
    </w:pPr>
    <w:rPr>
      <w:rFonts w:ascii="Calisto MT" w:eastAsiaTheme="majorEastAsia" w:hAnsi="Calisto MT" w:cstheme="majorBidi"/>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8E"/>
    <w:rPr>
      <w:rFonts w:ascii="Calisto MT" w:eastAsiaTheme="majorEastAsia" w:hAnsi="Calisto MT" w:cstheme="majorBidi"/>
      <w:bCs/>
      <w:color w:val="000000" w:themeColor="text1"/>
      <w:sz w:val="32"/>
      <w:szCs w:val="28"/>
      <w:shd w:val="clear" w:color="auto" w:fill="E5DFEC" w:themeFill="accent4" w:themeFillTint="33"/>
    </w:rPr>
  </w:style>
  <w:style w:type="paragraph" w:customStyle="1" w:styleId="Small">
    <w:name w:val="Small"/>
    <w:basedOn w:val="Normal"/>
    <w:link w:val="SmallChar"/>
    <w:qFormat/>
    <w:rsid w:val="00EB6834"/>
    <w:pPr>
      <w:spacing w:after="80" w:line="240" w:lineRule="auto"/>
    </w:pPr>
    <w:rPr>
      <w:sz w:val="16"/>
      <w:szCs w:val="16"/>
    </w:rPr>
  </w:style>
  <w:style w:type="character" w:customStyle="1" w:styleId="SmallChar">
    <w:name w:val="Small Char"/>
    <w:basedOn w:val="DefaultParagraphFont"/>
    <w:link w:val="Small"/>
    <w:rsid w:val="00EB6834"/>
    <w:rPr>
      <w:sz w:val="16"/>
      <w:szCs w:val="16"/>
    </w:rPr>
  </w:style>
  <w:style w:type="paragraph" w:styleId="Title">
    <w:name w:val="Title"/>
    <w:basedOn w:val="Normal"/>
    <w:next w:val="Normal"/>
    <w:link w:val="TitleChar"/>
    <w:uiPriority w:val="10"/>
    <w:qFormat/>
    <w:rsid w:val="008A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4D61"/>
    <w:rPr>
      <w:rFonts w:asciiTheme="majorHAnsi" w:eastAsiaTheme="majorEastAsia" w:hAnsiTheme="majorHAnsi" w:cstheme="majorBidi"/>
      <w:color w:val="17365D" w:themeColor="text2" w:themeShade="BF"/>
      <w:spacing w:val="5"/>
      <w:kern w:val="28"/>
      <w:sz w:val="52"/>
      <w:szCs w:val="52"/>
    </w:rPr>
  </w:style>
  <w:style w:type="paragraph" w:customStyle="1" w:styleId="Boxed">
    <w:name w:val="Boxed"/>
    <w:basedOn w:val="Normal"/>
    <w:link w:val="BoxedChar"/>
    <w:qFormat/>
    <w:rsid w:val="008A4D61"/>
    <w:pPr>
      <w:pBdr>
        <w:top w:val="single" w:sz="4" w:space="1" w:color="auto" w:shadow="1"/>
        <w:left w:val="single" w:sz="4" w:space="4" w:color="auto" w:shadow="1"/>
        <w:bottom w:val="single" w:sz="4" w:space="1" w:color="auto" w:shadow="1"/>
        <w:right w:val="single" w:sz="4" w:space="4" w:color="auto" w:shadow="1"/>
      </w:pBdr>
      <w:shd w:val="clear" w:color="auto" w:fill="DAEEF3" w:themeFill="accent5" w:themeFillTint="33"/>
    </w:pPr>
  </w:style>
  <w:style w:type="table" w:styleId="TableGrid">
    <w:name w:val="Table Grid"/>
    <w:basedOn w:val="TableNormal"/>
    <w:uiPriority w:val="59"/>
    <w:rsid w:val="001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xedChar">
    <w:name w:val="Boxed Char"/>
    <w:basedOn w:val="DefaultParagraphFont"/>
    <w:link w:val="Boxed"/>
    <w:rsid w:val="008A4D61"/>
    <w:rPr>
      <w:shd w:val="clear" w:color="auto" w:fill="DAEEF3" w:themeFill="accent5" w:themeFillTint="33"/>
    </w:rPr>
  </w:style>
  <w:style w:type="paragraph" w:styleId="ListParagraph">
    <w:name w:val="List Paragraph"/>
    <w:basedOn w:val="Normal"/>
    <w:uiPriority w:val="34"/>
    <w:qFormat/>
    <w:rsid w:val="00183A61"/>
    <w:pPr>
      <w:ind w:left="720"/>
      <w:contextualSpacing/>
    </w:pPr>
  </w:style>
  <w:style w:type="paragraph" w:styleId="BalloonText">
    <w:name w:val="Balloon Text"/>
    <w:basedOn w:val="Normal"/>
    <w:link w:val="BalloonTextChar"/>
    <w:uiPriority w:val="99"/>
    <w:semiHidden/>
    <w:unhideWhenUsed/>
    <w:rsid w:val="006B14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14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B1470"/>
    <w:rPr>
      <w:sz w:val="18"/>
      <w:szCs w:val="18"/>
    </w:rPr>
  </w:style>
  <w:style w:type="paragraph" w:styleId="CommentText">
    <w:name w:val="annotation text"/>
    <w:basedOn w:val="Normal"/>
    <w:link w:val="CommentTextChar"/>
    <w:uiPriority w:val="99"/>
    <w:semiHidden/>
    <w:unhideWhenUsed/>
    <w:rsid w:val="006B1470"/>
    <w:pPr>
      <w:spacing w:line="240" w:lineRule="auto"/>
    </w:pPr>
    <w:rPr>
      <w:sz w:val="24"/>
      <w:szCs w:val="24"/>
    </w:rPr>
  </w:style>
  <w:style w:type="character" w:customStyle="1" w:styleId="CommentTextChar">
    <w:name w:val="Comment Text Char"/>
    <w:basedOn w:val="DefaultParagraphFont"/>
    <w:link w:val="CommentText"/>
    <w:uiPriority w:val="99"/>
    <w:semiHidden/>
    <w:rsid w:val="006B1470"/>
    <w:rPr>
      <w:sz w:val="24"/>
      <w:szCs w:val="24"/>
    </w:rPr>
  </w:style>
  <w:style w:type="paragraph" w:styleId="CommentSubject">
    <w:name w:val="annotation subject"/>
    <w:basedOn w:val="CommentText"/>
    <w:next w:val="CommentText"/>
    <w:link w:val="CommentSubjectChar"/>
    <w:uiPriority w:val="99"/>
    <w:semiHidden/>
    <w:unhideWhenUsed/>
    <w:rsid w:val="006B1470"/>
    <w:rPr>
      <w:b/>
      <w:bCs/>
      <w:sz w:val="20"/>
      <w:szCs w:val="20"/>
    </w:rPr>
  </w:style>
  <w:style w:type="character" w:customStyle="1" w:styleId="CommentSubjectChar">
    <w:name w:val="Comment Subject Char"/>
    <w:basedOn w:val="CommentTextChar"/>
    <w:link w:val="CommentSubject"/>
    <w:uiPriority w:val="99"/>
    <w:semiHidden/>
    <w:rsid w:val="006B1470"/>
    <w:rPr>
      <w:b/>
      <w:bCs/>
      <w:sz w:val="20"/>
      <w:szCs w:val="20"/>
    </w:rPr>
  </w:style>
  <w:style w:type="paragraph" w:styleId="Revision">
    <w:name w:val="Revision"/>
    <w:hidden/>
    <w:uiPriority w:val="99"/>
    <w:semiHidden/>
    <w:rsid w:val="006B1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Ford</dc:creator>
  <cp:lastModifiedBy>Sean Harrison</cp:lastModifiedBy>
  <cp:revision>18</cp:revision>
  <dcterms:created xsi:type="dcterms:W3CDTF">2011-09-06T04:49:00Z</dcterms:created>
  <dcterms:modified xsi:type="dcterms:W3CDTF">2017-08-22T14:36:00Z</dcterms:modified>
</cp:coreProperties>
</file>